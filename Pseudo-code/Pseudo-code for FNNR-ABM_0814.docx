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18" w:rsidRDefault="00AA2718" w:rsidP="00AA2718">
      <w:pPr>
        <w:spacing w:before="44" w:after="0" w:line="240" w:lineRule="auto"/>
        <w:ind w:left="1535" w:right="-20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 xml:space="preserve">Pseudo-code for FNNR ABM </w:t>
      </w:r>
    </w:p>
    <w:p w:rsidR="008E1B32" w:rsidRDefault="003E5286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Version: 0814</w:t>
      </w:r>
    </w:p>
    <w:p w:rsidR="009E06B6" w:rsidRDefault="008E1B32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Version description: </w:t>
      </w:r>
      <w:r w:rsidR="009E06B6">
        <w:rPr>
          <w:rFonts w:ascii="Arial" w:eastAsia="Arial" w:hAnsi="Arial" w:cs="Arial"/>
          <w:sz w:val="24"/>
          <w:szCs w:val="24"/>
        </w:rPr>
        <w:t xml:space="preserve"> </w:t>
      </w:r>
    </w:p>
    <w:p w:rsidR="009E06B6" w:rsidRPr="00044B14" w:rsidRDefault="003E5286" w:rsidP="00A53CF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Define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household_income</w:t>
      </w:r>
      <w:proofErr w:type="spellEnd"/>
    </w:p>
    <w:p w:rsidR="009E06B6" w:rsidRPr="003E5286" w:rsidRDefault="003E5286" w:rsidP="003E5286">
      <w:pPr>
        <w:pStyle w:val="ListParagraph"/>
        <w:numPr>
          <w:ilvl w:val="0"/>
          <w:numId w:val="1"/>
        </w:num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3E5286">
        <w:rPr>
          <w:rFonts w:ascii="Courier New" w:eastAsia="Courier New" w:hAnsi="Courier New" w:cs="Courier New"/>
          <w:sz w:val="20"/>
          <w:szCs w:val="20"/>
        </w:rPr>
        <w:t xml:space="preserve">Correct a logic error </w:t>
      </w:r>
      <w:r w:rsidRPr="003E5286"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3E5286">
        <w:rPr>
          <w:rFonts w:ascii="Arial" w:eastAsia="Arial" w:hAnsi="Arial" w:cs="Arial"/>
          <w:b/>
          <w:i/>
          <w:sz w:val="20"/>
          <w:szCs w:val="20"/>
        </w:rPr>
        <w:t>GTGP-participation</w:t>
      </w:r>
      <w:r w:rsidRPr="003E5286">
        <w:rPr>
          <w:rFonts w:ascii="Arial" w:eastAsia="Arial" w:hAnsi="Arial" w:cs="Arial"/>
          <w:b/>
          <w:sz w:val="20"/>
          <w:szCs w:val="20"/>
        </w:rPr>
        <w:t xml:space="preserve"> function  </w:t>
      </w:r>
    </w:p>
    <w:p w:rsidR="00AA2718" w:rsidRDefault="00AA2718" w:rsidP="00AA2718">
      <w:pPr>
        <w:spacing w:before="17" w:after="0" w:line="240" w:lineRule="exact"/>
        <w:rPr>
          <w:sz w:val="24"/>
          <w:szCs w:val="24"/>
        </w:rPr>
      </w:pPr>
    </w:p>
    <w:p w:rsidR="00AA2718" w:rsidRDefault="00AA2718" w:rsidP="00AA2718">
      <w:pPr>
        <w:spacing w:after="0" w:line="240" w:lineRule="auto"/>
        <w:ind w:left="114" w:right="-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Model Initiation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AA2718" w:rsidP="00AA2718">
      <w:pPr>
        <w:spacing w:after="0" w:line="226" w:lineRule="exact"/>
        <w:ind w:left="114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position w:val="-1"/>
          <w:sz w:val="20"/>
          <w:szCs w:val="20"/>
        </w:rPr>
        <w:t xml:space="preserve">The </w:t>
      </w:r>
      <w:r w:rsidRPr="00767CD5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767CD5">
        <w:rPr>
          <w:rFonts w:ascii="Arial" w:eastAsia="Arial" w:hAnsi="Arial" w:cs="Arial"/>
          <w:b/>
          <w:position w:val="-1"/>
          <w:sz w:val="20"/>
          <w:szCs w:val="20"/>
        </w:rPr>
        <w:t>function adopts existing households and land parcel shapefiles to create the environment for modelling</w:t>
      </w:r>
    </w:p>
    <w:p w:rsidR="00AA2718" w:rsidRDefault="00AA2718" w:rsidP="00AA2718">
      <w:pPr>
        <w:spacing w:before="7" w:after="0" w:line="280" w:lineRule="exact"/>
        <w:rPr>
          <w:sz w:val="28"/>
          <w:szCs w:val="28"/>
        </w:rPr>
      </w:pPr>
    </w:p>
    <w:p w:rsidR="00AA2718" w:rsidRDefault="00D14CE3" w:rsidP="00AA2718">
      <w:pPr>
        <w:spacing w:before="40" w:after="0" w:line="254" w:lineRule="auto"/>
        <w:ind w:left="246" w:right="69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Environment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Read in household and land parcel location data, and assign environmental and geographic data pixels accordingly;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A2718" w:rsidRDefault="00AA2718" w:rsidP="00AA2718">
      <w:pPr>
        <w:spacing w:before="34" w:after="0" w:line="250" w:lineRule="auto"/>
        <w:ind w:right="59"/>
        <w:rPr>
          <w:rFonts w:ascii="Arial" w:eastAsia="Arial" w:hAnsi="Arial" w:cs="Arial"/>
          <w:sz w:val="20"/>
          <w:szCs w:val="20"/>
        </w:rPr>
      </w:pPr>
    </w:p>
    <w:p w:rsidR="00AA2718" w:rsidRPr="00767CD5" w:rsidRDefault="00AA2718" w:rsidP="00AA2718">
      <w:pPr>
        <w:spacing w:before="34" w:after="0" w:line="250" w:lineRule="auto"/>
        <w:ind w:left="114" w:right="59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767CD5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reads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attributes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data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to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initialize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model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agents.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Agents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437A63" w:rsidRDefault="00437A63" w:rsidP="00437A63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household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 (household agents are nested in community agents)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811B5F" w:rsidP="00AF4A78">
      <w:pPr>
        <w:spacing w:after="0" w:line="254" w:lineRule="auto"/>
        <w:ind w:left="1440" w:right="686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household</w:t>
      </w:r>
      <w:r w:rsidR="00973C8C">
        <w:rPr>
          <w:rFonts w:ascii="Courier New" w:eastAsia="Courier New" w:hAnsi="Courier New" w:cs="Courier New"/>
          <w:sz w:val="20"/>
          <w:szCs w:val="20"/>
        </w:rPr>
        <w:t xml:space="preserve"> ID, 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Ad village, Natural village,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resident location, </w:t>
      </w:r>
      <w:proofErr w:type="spellStart"/>
      <w:r w:rsidR="00FC17C3" w:rsidRPr="00F94BD8">
        <w:rPr>
          <w:rFonts w:ascii="Courier New" w:eastAsia="Courier New" w:hAnsi="Courier New" w:cs="Courier New"/>
          <w:sz w:val="20"/>
          <w:szCs w:val="20"/>
        </w:rPr>
        <w:t>Rice_paddles_mu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Rice_paddles_GTGP_</w:t>
      </w:r>
      <w:proofErr w:type="gram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,</w:t>
      </w:r>
      <w:proofErr w:type="gram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Dry_land_GTGP_mu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r w:rsidR="0089769E" w:rsidRP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Age_1</w:t>
      </w:r>
      <w:r w:rsidR="008525C3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(head of </w:t>
      </w:r>
      <w:proofErr w:type="spellStart"/>
      <w:r w:rsidR="008525C3">
        <w:rPr>
          <w:rFonts w:ascii="Courier New" w:eastAsia="Courier New" w:hAnsi="Courier New" w:cs="Courier New"/>
          <w:color w:val="000000" w:themeColor="text1"/>
          <w:sz w:val="20"/>
          <w:szCs w:val="20"/>
        </w:rPr>
        <w:t>hh</w:t>
      </w:r>
      <w:proofErr w:type="spellEnd"/>
      <w:r w:rsidR="008525C3">
        <w:rPr>
          <w:rFonts w:ascii="Courier New" w:eastAsia="Courier New" w:hAnsi="Courier New" w:cs="Courier New"/>
          <w:color w:val="000000" w:themeColor="text1"/>
          <w:sz w:val="20"/>
          <w:szCs w:val="20"/>
        </w:rPr>
        <w:t>)</w:t>
      </w:r>
      <w:r w:rsid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89769E" w:rsidRPr="0089769E">
        <w:t xml:space="preserve"> </w:t>
      </w:r>
      <w:r w:rsidR="0089769E" w:rsidRP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Gender_1</w:t>
      </w:r>
      <w:r w:rsid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89769E" w:rsidRPr="0089769E">
        <w:t xml:space="preserve"> </w:t>
      </w:r>
      <w:r w:rsidR="0089769E" w:rsidRP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Education_1</w:t>
      </w:r>
      <w:r w:rsidR="00FC0A2C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FC0A2C" w:rsidRPr="00FC0A2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FC0A2C" w:rsidRPr="002B074A">
        <w:rPr>
          <w:rFonts w:ascii="Courier New" w:eastAsia="Courier New" w:hAnsi="Courier New" w:cs="Courier New"/>
          <w:sz w:val="20"/>
          <w:szCs w:val="20"/>
        </w:rPr>
        <w:t>income_local_offfarm</w:t>
      </w:r>
      <w:proofErr w:type="spellEnd"/>
      <w:r w:rsidR="009A2CF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AA2718" w:rsidRDefault="00AA2718" w:rsidP="00AE2BA7">
      <w:pPr>
        <w:spacing w:after="0" w:line="254" w:lineRule="auto"/>
        <w:ind w:right="68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AA2718" w:rsidRDefault="00AA2718" w:rsidP="00A272FB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AF4A78" w:rsidRDefault="00AF4A7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</w:p>
    <w:p w:rsidR="00AF4A78" w:rsidRDefault="00AF4A78" w:rsidP="00AF4A7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individual</w:t>
      </w:r>
      <w:r>
        <w:rPr>
          <w:rFonts w:ascii="Courier New" w:eastAsia="Courier New" w:hAnsi="Courier New" w:cs="Courier New"/>
          <w:sz w:val="20"/>
          <w:szCs w:val="20"/>
        </w:rPr>
        <w:t>-attributes for all individual agents (individual agents are nested in household agents</w:t>
      </w:r>
      <w:r w:rsidR="00DA2889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AF4A78" w:rsidP="00637590">
      <w:pPr>
        <w:spacing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="00CA0095"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CA0095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="00DA2889"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proofErr w:type="gramStart"/>
      <w:r w:rsidR="009A2CFA">
        <w:rPr>
          <w:rFonts w:ascii="Courier New" w:eastAsia="Courier New" w:hAnsi="Courier New" w:cs="Courier New"/>
          <w:i/>
          <w:sz w:val="20"/>
          <w:szCs w:val="20"/>
        </w:rPr>
        <w:t>,</w:t>
      </w:r>
      <w:r w:rsidR="009A2CFA" w:rsidRPr="009A2CFA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 for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each individual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462445">
        <w:rPr>
          <w:rFonts w:ascii="Courier New" w:eastAsia="Courier New" w:hAnsi="Courier New" w:cs="Courier New"/>
          <w:sz w:val="20"/>
          <w:szCs w:val="20"/>
        </w:rPr>
        <w:t>(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each individual is </w:t>
      </w:r>
      <w:r w:rsidR="00DA2889" w:rsidRPr="00DA2889">
        <w:rPr>
          <w:rFonts w:ascii="Courier New" w:eastAsia="Courier New" w:hAnsi="Courier New" w:cs="Courier New"/>
          <w:sz w:val="20"/>
          <w:szCs w:val="20"/>
        </w:rPr>
        <w:t>trackable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to the household he/she belongs to)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2718" w:rsidRDefault="00AA2718" w:rsidP="00AA2718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 xml:space="preserve">-attributes for all </w:t>
      </w:r>
      <w:r w:rsidR="00F94BD8">
        <w:rPr>
          <w:rFonts w:ascii="Courier New" w:eastAsia="Courier New" w:hAnsi="Courier New" w:cs="Courier New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 xml:space="preserve">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indicator of GTGP/non GTGP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area</w:t>
      </w:r>
      <w:r w:rsidR="00F94BD8">
        <w:rPr>
          <w:rFonts w:ascii="Courier New" w:eastAsia="Courier New" w:hAnsi="Courier New" w:cs="Courier New"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of</w:t>
      </w:r>
      <w:r w:rsidR="00F94BD8">
        <w:rPr>
          <w:rFonts w:ascii="Courier New" w:eastAsia="Courier New" w:hAnsi="Courier New" w:cs="Courier New"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plant</w:t>
      </w:r>
      <w:r w:rsidR="00F94BD8">
        <w:rPr>
          <w:rFonts w:ascii="Courier New" w:eastAsia="Courier New" w:hAnsi="Courier New" w:cs="Courier New"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="00F46D28" w:rsidRPr="00F46D28">
        <w:rPr>
          <w:rFonts w:ascii="Courier New" w:eastAsia="Courier New" w:hAnsi="Courier New" w:cs="Courier New"/>
          <w:sz w:val="20"/>
          <w:szCs w:val="20"/>
        </w:rPr>
        <w:t>Plant_before_</w:t>
      </w:r>
      <w:proofErr w:type="gramStart"/>
      <w:r w:rsidR="00F46D28" w:rsidRPr="00F46D28">
        <w:rPr>
          <w:rFonts w:ascii="Courier New" w:eastAsia="Courier New" w:hAnsi="Courier New" w:cs="Courier New"/>
          <w:sz w:val="20"/>
          <w:szCs w:val="20"/>
        </w:rPr>
        <w:t>GTGP</w:t>
      </w:r>
      <w:proofErr w:type="spellEnd"/>
      <w:r w:rsidR="00F46D28" w:rsidRP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 xml:space="preserve"> or</w:t>
      </w:r>
      <w:proofErr w:type="gramEnd"/>
      <w:r w:rsid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F46D28" w:rsidRPr="00F46D28">
        <w:rPr>
          <w:rFonts w:ascii="Courier New" w:eastAsia="Courier New" w:hAnsi="Courier New" w:cs="Courier New"/>
          <w:sz w:val="20"/>
          <w:szCs w:val="20"/>
        </w:rPr>
        <w:t>Plant_last_nonGTGP</w:t>
      </w:r>
      <w:proofErr w:type="spellEnd"/>
      <w:r w:rsidR="00F46D28" w:rsidRP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for </w:t>
      </w:r>
      <w:r w:rsidR="00F46D28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each land parcel;</w:t>
      </w:r>
    </w:p>
    <w:p w:rsidR="00F46D28" w:rsidRDefault="00F46D2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2B074A">
        <w:rPr>
          <w:rFonts w:ascii="Courier New" w:eastAsia="Courier New" w:hAnsi="Courier New" w:cs="Courier New"/>
          <w:sz w:val="20"/>
          <w:szCs w:val="20"/>
        </w:rPr>
        <w:t>land_outpu</w:t>
      </w:r>
      <w:r w:rsidR="002B074A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F46D28">
        <w:rPr>
          <w:rFonts w:ascii="Courier New" w:eastAsia="Courier New" w:hAnsi="Courier New" w:cs="Courier New"/>
          <w:sz w:val="20"/>
          <w:szCs w:val="20"/>
        </w:rPr>
        <w:t>Outpu_before_GTGP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or </w:t>
      </w:r>
      <w:proofErr w:type="spellStart"/>
      <w:r w:rsidRPr="00F46D28">
        <w:rPr>
          <w:rFonts w:ascii="Courier New" w:eastAsia="Courier New" w:hAnsi="Courier New" w:cs="Courier New"/>
          <w:sz w:val="20"/>
          <w:szCs w:val="20"/>
        </w:rPr>
        <w:t>Output_nonGTGP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for each land </w:t>
      </w:r>
    </w:p>
    <w:p w:rsidR="00F46D28" w:rsidRDefault="00F46D2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parcel</w:t>
      </w:r>
      <w:proofErr w:type="gramEnd"/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F94BD8" w:rsidRDefault="00F94BD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land_type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Type_before_GTGP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or 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Type_nonGTGP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for each land </w:t>
      </w:r>
    </w:p>
    <w:p w:rsidR="00F94BD8" w:rsidRDefault="00F94BD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parcel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F46D28" w:rsidRDefault="00F94BD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time_land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Travel_time_GTGP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or 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Travel_time_nonGTGP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  <w:r w:rsidR="00F46D28" w:rsidRP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 xml:space="preserve">for each land </w:t>
      </w:r>
    </w:p>
    <w:p w:rsidR="00F94BD8" w:rsidRDefault="00F46D2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parcel</w:t>
      </w:r>
      <w:proofErr w:type="gramEnd"/>
    </w:p>
    <w:p w:rsidR="00F94BD8" w:rsidRDefault="00F46D2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272FB" w:rsidP="00182EC2">
      <w:pPr>
        <w:spacing w:before="13" w:after="0" w:line="240" w:lineRule="auto"/>
        <w:ind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C3B9C" w:rsidRDefault="00AC3B9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C3B9C" w:rsidRDefault="00AC3B9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Initialize-parameters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presets values to all global parameters</w:t>
      </w:r>
    </w:p>
    <w:p w:rsidR="00703FE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</w:p>
    <w:p w:rsidR="006E12DC" w:rsidRDefault="006E12D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** </w:t>
      </w: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name of all read-in variables are space delineated (e.g. GTGP income), while all global parameters which is updating for each time tick, are named with “_” delineated (</w:t>
      </w:r>
      <w:r w:rsidRPr="006E12DC">
        <w:rPr>
          <w:rFonts w:ascii="Times New Roman" w:eastAsia="Arial" w:hAnsi="Times New Roman" w:cs="Times New Roman"/>
          <w:sz w:val="20"/>
          <w:szCs w:val="20"/>
        </w:rPr>
        <w:t xml:space="preserve">e.g. </w:t>
      </w:r>
      <w:proofErr w:type="spellStart"/>
      <w:r w:rsidRPr="006E12DC">
        <w:rPr>
          <w:rFonts w:ascii="Times New Roman" w:eastAsia="Courier New" w:hAnsi="Times New Roman" w:cs="Times New Roman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)</w:t>
      </w:r>
      <w:r w:rsidRPr="00506788">
        <w:rPr>
          <w:rFonts w:ascii="Courier New" w:eastAsia="Courier New" w:hAnsi="Courier New" w:cs="Courier New"/>
          <w:sz w:val="20"/>
          <w:szCs w:val="20"/>
        </w:rPr>
        <w:t>**</w:t>
      </w:r>
    </w:p>
    <w:p w:rsidR="00703FEC" w:rsidRPr="006E12D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sz w:val="20"/>
          <w:szCs w:val="20"/>
        </w:rPr>
      </w:pPr>
    </w:p>
    <w:p w:rsidR="00AC3B9C" w:rsidRDefault="00AC3B9C" w:rsidP="00AC3B9C">
      <w:pPr>
        <w:spacing w:before="40" w:after="0" w:line="254" w:lineRule="auto"/>
        <w:ind w:left="2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Initialize-p</w:t>
      </w:r>
      <w:r w:rsidRPr="00AC3B9C"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ra</w:t>
      </w:r>
      <w:r w:rsidRPr="00AC3B9C">
        <w:rPr>
          <w:rFonts w:ascii="Courier New" w:eastAsia="Courier New" w:hAnsi="Courier New" w:cs="Courier New"/>
          <w:sz w:val="20"/>
          <w:szCs w:val="20"/>
        </w:rPr>
        <w:t>meters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Default="00AC3B9C" w:rsidP="00AC3B9C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0A6076">
        <w:rPr>
          <w:rFonts w:ascii="Courier New" w:eastAsia="Courier New" w:hAnsi="Courier New" w:cs="Courier New"/>
          <w:sz w:val="20"/>
          <w:szCs w:val="20"/>
        </w:rPr>
        <w:t xml:space="preserve"> </w:t>
      </w:r>
      <w:del w:id="0" w:author="XHDXKA" w:date="2017-08-15T07:53:00Z">
        <w:r w:rsidR="000A6076" w:rsidDel="00114B99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  <w:r w:rsidDel="00114B99">
          <w:rPr>
            <w:rFonts w:ascii="Courier New" w:eastAsia="Courier New" w:hAnsi="Courier New" w:cs="Courier New"/>
            <w:sz w:val="20"/>
            <w:szCs w:val="20"/>
          </w:rPr>
          <w:delText>Preset starting values:</w:delText>
        </w:r>
      </w:del>
    </w:p>
    <w:p w:rsidR="00AC3B9C" w:rsidDel="00114B99" w:rsidRDefault="00AC3B9C" w:rsidP="00AC3B9C">
      <w:pPr>
        <w:spacing w:before="20" w:after="0" w:line="240" w:lineRule="auto"/>
        <w:ind w:right="-20"/>
        <w:rPr>
          <w:del w:id="1" w:author="XHDXKA" w:date="2017-08-15T07:53:00Z"/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del w:id="2" w:author="XHDXKA" w:date="2017-08-15T07:53:00Z">
        <w:r w:rsidDel="00114B99">
          <w:rPr>
            <w:rFonts w:ascii="Courier New" w:eastAsia="Courier New" w:hAnsi="Courier New" w:cs="Courier New"/>
            <w:sz w:val="20"/>
            <w:szCs w:val="20"/>
          </w:rPr>
          <w:delText xml:space="preserve">     </w:delText>
        </w:r>
      </w:del>
    </w:p>
    <w:p w:rsidR="00AC3B9C" w:rsidDel="00114B99" w:rsidRDefault="00AC3B9C" w:rsidP="00AC3B9C">
      <w:pPr>
        <w:spacing w:before="20" w:after="0" w:line="240" w:lineRule="auto"/>
        <w:ind w:right="-20"/>
        <w:rPr>
          <w:del w:id="3" w:author="XHDXKA" w:date="2017-08-15T07:53:00Z"/>
          <w:rFonts w:ascii="Courier New" w:eastAsia="Courier New" w:hAnsi="Courier New" w:cs="Courier New"/>
          <w:sz w:val="20"/>
          <w:szCs w:val="20"/>
        </w:rPr>
      </w:pPr>
      <w:del w:id="4" w:author="XHDXKA" w:date="2017-08-15T07:53:00Z">
        <w:r w:rsidDel="00114B99">
          <w:rPr>
            <w:rFonts w:ascii="Courier New" w:eastAsia="Courier New" w:hAnsi="Courier New" w:cs="Courier New"/>
            <w:sz w:val="20"/>
            <w:szCs w:val="20"/>
          </w:rPr>
          <w:delText xml:space="preserve">        </w:delText>
        </w:r>
      </w:del>
    </w:p>
    <w:p w:rsidR="00AC3B9C" w:rsidRPr="009E06B6" w:rsidDel="00114B99" w:rsidRDefault="00AC3B9C" w:rsidP="00AC3B9C">
      <w:pPr>
        <w:spacing w:before="20" w:after="0" w:line="240" w:lineRule="auto"/>
        <w:ind w:right="-20"/>
        <w:rPr>
          <w:del w:id="5" w:author="XHDXKA" w:date="2017-08-15T07:53:00Z"/>
          <w:rFonts w:ascii="Courier New" w:eastAsia="Courier New" w:hAnsi="Courier New" w:cs="Courier New"/>
          <w:i/>
          <w:sz w:val="20"/>
          <w:szCs w:val="20"/>
        </w:rPr>
      </w:pPr>
      <w:del w:id="6" w:author="XHDXKA" w:date="2017-08-15T07:53:00Z">
        <w:r w:rsidDel="00114B99">
          <w:rPr>
            <w:rFonts w:ascii="Courier New" w:eastAsia="Courier New" w:hAnsi="Courier New" w:cs="Courier New"/>
            <w:sz w:val="20"/>
            <w:szCs w:val="20"/>
          </w:rPr>
          <w:delText xml:space="preserve">        </w:delText>
        </w:r>
      </w:del>
    </w:p>
    <w:p w:rsidR="005300F5" w:rsidDel="00114B99" w:rsidRDefault="00AC3B9C" w:rsidP="00114B99">
      <w:pPr>
        <w:spacing w:before="20" w:after="0" w:line="240" w:lineRule="auto"/>
        <w:ind w:right="-20"/>
        <w:rPr>
          <w:del w:id="7" w:author="XHDXKA" w:date="2017-08-15T07:53:00Z"/>
          <w:rFonts w:ascii="Courier New" w:eastAsia="Courier New" w:hAnsi="Courier New" w:cs="Courier New"/>
          <w:sz w:val="20"/>
          <w:szCs w:val="20"/>
        </w:rPr>
        <w:pPrChange w:id="8" w:author="XHDXKA" w:date="2017-08-15T07:53:00Z">
          <w:pPr>
            <w:spacing w:before="13" w:after="0" w:line="220" w:lineRule="exact"/>
            <w:ind w:left="246" w:right="-20"/>
          </w:pPr>
        </w:pPrChange>
      </w:pPr>
      <w:del w:id="9" w:author="XHDXKA" w:date="2017-08-15T07:53:00Z">
        <w:r w:rsidDel="00114B99">
          <w:rPr>
            <w:rFonts w:ascii="Courier New" w:eastAsia="Courier New" w:hAnsi="Courier New" w:cs="Courier New"/>
            <w:sz w:val="20"/>
            <w:szCs w:val="20"/>
          </w:rPr>
          <w:delText xml:space="preserve">      </w:delText>
        </w:r>
      </w:del>
    </w:p>
    <w:p w:rsidR="00AC3B9C" w:rsidRPr="00AC3B9C" w:rsidRDefault="005300F5" w:rsidP="00114B99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del w:id="10" w:author="XHDXKA" w:date="2017-08-15T07:53:00Z">
        <w:r w:rsidDel="00114B99">
          <w:rPr>
            <w:rFonts w:ascii="Courier New" w:eastAsia="Courier New" w:hAnsi="Courier New" w:cs="Courier New"/>
            <w:sz w:val="20"/>
            <w:szCs w:val="20"/>
          </w:rPr>
          <w:delText xml:space="preserve">     </w:delText>
        </w:r>
        <w:r w:rsidDel="00114B99">
          <w:rPr>
            <w:rFonts w:ascii="Courier New" w:eastAsia="Courier New" w:hAnsi="Courier New" w:cs="Courier New"/>
            <w:i/>
            <w:sz w:val="20"/>
            <w:szCs w:val="20"/>
          </w:rPr>
          <w:delText>_</w:delText>
        </w:r>
        <w:r w:rsidDel="00114B99">
          <w:rPr>
            <w:rFonts w:ascii="Courier New" w:eastAsia="Courier New" w:hAnsi="Courier New" w:cs="Courier New"/>
            <w:sz w:val="20"/>
            <w:szCs w:val="20"/>
          </w:rPr>
          <w:delText xml:space="preserve"> _  </w:delText>
        </w:r>
        <w:r w:rsidR="00AC3B9C" w:rsidRPr="00AC3B9C" w:rsidDel="00114B99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</w:del>
    </w:p>
    <w:p w:rsidR="001134C4" w:rsidRDefault="001134C4" w:rsidP="00044B14">
      <w:pPr>
        <w:spacing w:before="13" w:after="0" w:line="220" w:lineRule="exact"/>
        <w:ind w:left="990" w:right="-20"/>
        <w:rPr>
          <w:rFonts w:ascii="Courier New" w:eastAsia="Courier New" w:hAnsi="Courier New" w:cs="Courier New"/>
          <w:sz w:val="20"/>
          <w:szCs w:val="20"/>
        </w:rPr>
      </w:pP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with their attribute </w:t>
      </w:r>
      <w:r w:rsidRPr="00637590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B8578F">
        <w:rPr>
          <w:rFonts w:ascii="Courier New" w:eastAsia="Courier New" w:hAnsi="Courier New" w:cs="Courier New"/>
          <w:i/>
          <w:sz w:val="20"/>
          <w:szCs w:val="20"/>
        </w:rPr>
        <w:t>ind</w:t>
      </w:r>
      <w:r w:rsidR="00886D50" w:rsidRPr="00B80738">
        <w:rPr>
          <w:rFonts w:ascii="Courier New" w:eastAsia="Courier New" w:hAnsi="Courier New" w:cs="Courier New"/>
          <w:i/>
          <w:sz w:val="20"/>
          <w:szCs w:val="20"/>
        </w:rPr>
        <w:t>_</w:t>
      </w:r>
      <w:r w:rsidRPr="00B80738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886D50" w:rsidRPr="00B80738">
        <w:rPr>
          <w:rFonts w:ascii="Courier New" w:eastAsia="Courier New" w:hAnsi="Courier New" w:cs="Courier New"/>
          <w:i/>
          <w:sz w:val="20"/>
          <w:szCs w:val="20"/>
        </w:rPr>
        <w:t xml:space="preserve"> (linked to household ID)</w:t>
      </w:r>
      <w:r w:rsidRPr="00044B14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886D50" w:rsidRPr="00044B14">
        <w:rPr>
          <w:rFonts w:ascii="Courier New" w:eastAsia="Courier New" w:hAnsi="Courier New" w:cs="Courier New"/>
          <w:i/>
          <w:sz w:val="20"/>
          <w:szCs w:val="20"/>
        </w:rPr>
        <w:t>Mig_</w:t>
      </w:r>
      <w:proofErr w:type="gramStart"/>
      <w:r w:rsidR="00886D50" w:rsidRPr="00044B14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spellEnd"/>
      <w:r w:rsidR="00886D50" w:rsidRPr="00044B14" w:rsidDel="00886D50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044B14">
        <w:rPr>
          <w:rFonts w:ascii="Courier New" w:eastAsia="Courier New" w:hAnsi="Courier New" w:cs="Courier New"/>
          <w:i/>
          <w:sz w:val="20"/>
          <w:szCs w:val="20"/>
        </w:rPr>
        <w:t>,</w:t>
      </w:r>
      <w:proofErr w:type="gramEnd"/>
      <w:r w:rsidRPr="00044B14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C54681" w:rsidRPr="00044B14">
        <w:rPr>
          <w:rFonts w:ascii="Courier New" w:eastAsia="Courier New" w:hAnsi="Courier New" w:cs="Courier New"/>
          <w:i/>
          <w:sz w:val="20"/>
          <w:szCs w:val="20"/>
        </w:rPr>
        <w:t>Mig_gender</w:t>
      </w:r>
      <w:proofErr w:type="spellEnd"/>
      <w:r w:rsidR="00C54681" w:rsidRPr="00044B14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886D50" w:rsidRPr="00044B14">
        <w:rPr>
          <w:rFonts w:ascii="Courier New" w:eastAsia="Courier New" w:hAnsi="Courier New" w:cs="Courier New"/>
          <w:i/>
          <w:sz w:val="20"/>
          <w:szCs w:val="20"/>
        </w:rPr>
        <w:t>Mig_marriage</w:t>
      </w:r>
      <w:proofErr w:type="spellEnd"/>
      <w:r w:rsidR="00886D50" w:rsidRPr="00044B14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044B14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C54681" w:rsidRPr="00044B14">
        <w:rPr>
          <w:rFonts w:ascii="Courier New" w:eastAsia="Courier New" w:hAnsi="Courier New" w:cs="Courier New"/>
          <w:i/>
          <w:sz w:val="20"/>
          <w:szCs w:val="20"/>
        </w:rPr>
        <w:t>Mig_education</w:t>
      </w:r>
      <w:proofErr w:type="spellEnd"/>
      <w:r w:rsidR="00C54681" w:rsidRPr="00044B14" w:rsidDel="00C54681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044B14">
        <w:rPr>
          <w:rFonts w:ascii="Courier New" w:eastAsia="Courier New" w:hAnsi="Courier New" w:cs="Courier New"/>
          <w:i/>
          <w:sz w:val="20"/>
          <w:szCs w:val="20"/>
        </w:rPr>
        <w:t>,</w:t>
      </w:r>
      <w:r w:rsidR="0080558C" w:rsidRPr="00B80738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C54681" w:rsidRPr="00B80738">
        <w:rPr>
          <w:rFonts w:ascii="Courier New" w:eastAsia="Courier New" w:hAnsi="Courier New" w:cs="Courier New"/>
          <w:i/>
          <w:sz w:val="20"/>
          <w:szCs w:val="20"/>
        </w:rPr>
        <w:t>Mig_year</w:t>
      </w:r>
      <w:proofErr w:type="spellEnd"/>
      <w:r w:rsidR="00B80738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B80738" w:rsidRPr="00B80738">
        <w:rPr>
          <w:rFonts w:ascii="Courier New" w:eastAsia="Courier New" w:hAnsi="Courier New" w:cs="Courier New"/>
          <w:i/>
          <w:sz w:val="20"/>
          <w:szCs w:val="20"/>
        </w:rPr>
        <w:t>Mig_remittances</w:t>
      </w:r>
      <w:proofErr w:type="spellEnd"/>
      <w:r w:rsidR="00886D50">
        <w:rPr>
          <w:rFonts w:ascii="Courier New" w:eastAsia="Courier New" w:hAnsi="Courier New" w:cs="Courier New"/>
          <w:sz w:val="20"/>
          <w:szCs w:val="20"/>
        </w:rPr>
        <w:t xml:space="preserve">); </w:t>
      </w:r>
      <w:r w:rsidR="005560A6">
        <w:rPr>
          <w:rFonts w:ascii="Courier New" w:eastAsia="Courier New" w:hAnsi="Courier New" w:cs="Courier New"/>
          <w:sz w:val="20"/>
          <w:szCs w:val="20"/>
        </w:rPr>
        <w:t>** read the migrants attributes from the data file **</w:t>
      </w:r>
    </w:p>
    <w:p w:rsidR="00F46D28" w:rsidRDefault="00F46D28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</w:p>
    <w:p w:rsidR="00F46D28" w:rsidRDefault="00F46D28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 unit price for crops: 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ype_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1 = </w:t>
      </w:r>
      <w:r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0.7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0E4752" w:rsidRP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_2 = </w:t>
      </w:r>
      <w:r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0.8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F46D28" w:rsidRDefault="00F46D28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t</w:t>
      </w:r>
      <w:r w:rsidR="000E4752"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_3 = </w:t>
      </w:r>
      <w:r w:rsidR="000E4752"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0.</w:t>
      </w:r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9;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_4 = </w:t>
      </w:r>
      <w:r>
        <w:rPr>
          <w:rFonts w:ascii="Courier New" w:eastAsiaTheme="minorEastAsia" w:hAnsi="Courier New" w:cs="Courier New" w:hint="eastAsia"/>
          <w:color w:val="00B0F0"/>
          <w:sz w:val="20"/>
          <w:szCs w:val="20"/>
          <w:lang w:eastAsia="zh-CN"/>
        </w:rPr>
        <w:t>2.3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_5 = </w:t>
      </w:r>
      <w:r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other_type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= </w:t>
      </w:r>
      <w:r w:rsidR="005E0F7A"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1</w:t>
      </w:r>
      <w:r w:rsidR="005E0F7A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after="0" w:line="200" w:lineRule="exact"/>
        <w:rPr>
          <w:sz w:val="20"/>
          <w:szCs w:val="20"/>
        </w:rPr>
      </w:pPr>
    </w:p>
    <w:p w:rsidR="006E12DC" w:rsidRDefault="006E12DC" w:rsidP="00AA2718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]</w:t>
      </w:r>
    </w:p>
    <w:p w:rsidR="00506788" w:rsidRDefault="00506788" w:rsidP="00AA2718">
      <w:pPr>
        <w:spacing w:after="0" w:line="200" w:lineRule="exact"/>
        <w:rPr>
          <w:sz w:val="20"/>
          <w:szCs w:val="20"/>
        </w:rPr>
      </w:pPr>
    </w:p>
    <w:p w:rsidR="00AA2718" w:rsidRDefault="00D14CE3" w:rsidP="00AC3B9C">
      <w:pPr>
        <w:tabs>
          <w:tab w:val="left" w:pos="9360"/>
        </w:tabs>
        <w:spacing w:before="15" w:after="0" w:line="240" w:lineRule="auto"/>
        <w:ind w:left="114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Major proce</w:t>
      </w:r>
      <w:r w:rsidR="00AA2718">
        <w:rPr>
          <w:rFonts w:ascii="Arial" w:eastAsia="Arial" w:hAnsi="Arial" w:cs="Arial"/>
          <w:b/>
          <w:bCs/>
          <w:sz w:val="35"/>
          <w:szCs w:val="35"/>
        </w:rPr>
        <w:t>s</w:t>
      </w:r>
      <w:r w:rsidR="004423B6">
        <w:rPr>
          <w:rFonts w:ascii="Arial" w:eastAsia="Arial" w:hAnsi="Arial" w:cs="Arial"/>
          <w:b/>
          <w:bCs/>
          <w:sz w:val="35"/>
          <w:szCs w:val="35"/>
        </w:rPr>
        <w:t>s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E20322" w:rsidP="00AA2718">
      <w:pPr>
        <w:spacing w:after="0" w:line="250" w:lineRule="auto"/>
        <w:ind w:left="114" w:right="59"/>
        <w:jc w:val="both"/>
        <w:rPr>
          <w:rFonts w:ascii="Arial" w:eastAsia="Arial" w:hAnsi="Arial" w:cs="Arial"/>
          <w:b/>
          <w:sz w:val="20"/>
          <w:szCs w:val="20"/>
        </w:rPr>
      </w:pPr>
      <w:r w:rsidRPr="00E20322">
        <w:rPr>
          <w:rFonts w:ascii="Arial" w:eastAsia="Arial" w:hAnsi="Arial" w:cs="Arial"/>
          <w:b/>
          <w:sz w:val="20"/>
          <w:szCs w:val="20"/>
        </w:rPr>
        <w:t>The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D14CE3">
        <w:rPr>
          <w:rFonts w:ascii="Arial" w:eastAsia="Arial" w:hAnsi="Arial" w:cs="Arial"/>
          <w:b/>
          <w:i/>
          <w:sz w:val="20"/>
          <w:szCs w:val="20"/>
        </w:rPr>
        <w:t>Main</w:t>
      </w:r>
      <w:r w:rsidR="00AC3B9C">
        <w:rPr>
          <w:rFonts w:ascii="Arial" w:eastAsia="Arial" w:hAnsi="Arial" w:cs="Arial"/>
          <w:b/>
          <w:i/>
          <w:sz w:val="20"/>
          <w:szCs w:val="20"/>
        </w:rPr>
        <w:t>-</w:t>
      </w:r>
      <w:r w:rsidR="00D14CE3">
        <w:rPr>
          <w:rFonts w:ascii="Arial" w:eastAsia="Arial" w:hAnsi="Arial" w:cs="Arial"/>
          <w:b/>
          <w:i/>
          <w:sz w:val="20"/>
          <w:szCs w:val="20"/>
        </w:rPr>
        <w:t>L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oop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function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is the main loop in the model. It determines the order in which events occur in the model. The loop runs through time steps 1, 2</w:t>
      </w:r>
      <w:proofErr w:type="gramStart"/>
      <w:r w:rsidR="00AA2718" w:rsidRPr="00767CD5">
        <w:rPr>
          <w:rFonts w:ascii="Arial" w:eastAsia="Arial" w:hAnsi="Arial" w:cs="Arial"/>
          <w:b/>
          <w:sz w:val="20"/>
          <w:szCs w:val="20"/>
        </w:rPr>
        <w:t>,…,</w:t>
      </w:r>
      <w:proofErr w:type="gramEnd"/>
      <w:r w:rsidR="00AA2718" w:rsidRPr="00767CD5">
        <w:rPr>
          <w:rFonts w:ascii="Arial" w:eastAsia="Arial" w:hAnsi="Arial" w:cs="Arial"/>
          <w:b/>
          <w:sz w:val="20"/>
          <w:szCs w:val="20"/>
        </w:rPr>
        <w:t xml:space="preserve"> N (N is the simulation time span in years).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L</w:t>
      </w:r>
      <w:r w:rsidR="00AA2718">
        <w:rPr>
          <w:rFonts w:ascii="Courier New" w:eastAsia="Courier New" w:hAnsi="Courier New" w:cs="Courier New"/>
          <w:sz w:val="20"/>
          <w:szCs w:val="20"/>
        </w:rPr>
        <w:t>oop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8F0249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Initialize-parameters</w:t>
      </w:r>
      <w:r w:rsidRPr="008F0249">
        <w:rPr>
          <w:rFonts w:ascii="Arial" w:eastAsia="Arial" w:hAnsi="Arial" w:cs="Arial"/>
          <w:b/>
          <w:sz w:val="20"/>
          <w:szCs w:val="20"/>
        </w:rPr>
        <w:t xml:space="preserve"> function;</w:t>
      </w:r>
    </w:p>
    <w:p w:rsidR="00AA4B3F" w:rsidRPr="008F0249" w:rsidRDefault="00AA4B3F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Household-demography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8F0249" w:rsidRDefault="008F0249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i/>
          <w:sz w:val="20"/>
          <w:szCs w:val="20"/>
        </w:rPr>
      </w:pPr>
      <w:r w:rsidRPr="008F0249">
        <w:rPr>
          <w:rFonts w:ascii="Arial" w:eastAsia="Arial" w:hAnsi="Arial" w:cs="Arial"/>
          <w:sz w:val="20"/>
          <w:szCs w:val="20"/>
        </w:rPr>
        <w:t>Call</w:t>
      </w:r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 Out-migration</w:t>
      </w:r>
      <w:r w:rsidR="007656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76569C" w:rsidRPr="008F0249">
        <w:rPr>
          <w:rFonts w:ascii="Arial" w:eastAsia="Arial" w:hAnsi="Arial" w:cs="Arial"/>
          <w:b/>
          <w:sz w:val="20"/>
          <w:szCs w:val="20"/>
        </w:rPr>
        <w:t>function</w:t>
      </w:r>
      <w:r>
        <w:rPr>
          <w:rFonts w:ascii="Arial" w:eastAsia="Arial" w:hAnsi="Arial" w:cs="Arial"/>
          <w:b/>
          <w:i/>
          <w:sz w:val="20"/>
          <w:szCs w:val="20"/>
        </w:rPr>
        <w:t>;</w:t>
      </w:r>
    </w:p>
    <w:p w:rsidR="005F30E2" w:rsidRDefault="005F30E2" w:rsidP="005F30E2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i/>
          <w:sz w:val="20"/>
          <w:szCs w:val="20"/>
        </w:rPr>
      </w:pPr>
      <w:r w:rsidRPr="002B074A">
        <w:rPr>
          <w:rFonts w:ascii="Arial" w:eastAsia="Arial" w:hAnsi="Arial" w:cs="Arial"/>
          <w:sz w:val="20"/>
          <w:szCs w:val="20"/>
        </w:rPr>
        <w:t>Call</w:t>
      </w:r>
      <w:r w:rsidRPr="002B074A">
        <w:rPr>
          <w:rFonts w:ascii="Arial" w:eastAsia="Arial" w:hAnsi="Arial" w:cs="Arial"/>
          <w:b/>
          <w:i/>
          <w:sz w:val="20"/>
          <w:szCs w:val="20"/>
        </w:rPr>
        <w:t xml:space="preserve"> GTGP-policy</w:t>
      </w:r>
      <w:r w:rsidRPr="00C0624D">
        <w:rPr>
          <w:rFonts w:ascii="Arial" w:eastAsia="Arial" w:hAnsi="Arial" w:cs="Arial"/>
          <w:b/>
          <w:i/>
          <w:sz w:val="20"/>
          <w:szCs w:val="20"/>
        </w:rPr>
        <w:t>;</w:t>
      </w:r>
    </w:p>
    <w:p w:rsidR="00F82CC9" w:rsidRPr="00F82CC9" w:rsidRDefault="00F82CC9" w:rsidP="00F82CC9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  <w:highlight w:val="lightGray"/>
        </w:rPr>
      </w:pPr>
      <w:r w:rsidRPr="00920E83">
        <w:rPr>
          <w:rFonts w:ascii="Arial" w:eastAsia="Arial" w:hAnsi="Arial" w:cs="Arial"/>
          <w:sz w:val="20"/>
          <w:szCs w:val="20"/>
        </w:rPr>
        <w:t>Call</w:t>
      </w:r>
      <w:r w:rsidRPr="00920E83">
        <w:rPr>
          <w:rFonts w:ascii="Arial" w:eastAsia="Arial" w:hAnsi="Arial" w:cs="Arial"/>
          <w:b/>
          <w:i/>
          <w:sz w:val="20"/>
          <w:szCs w:val="20"/>
        </w:rPr>
        <w:t xml:space="preserve"> GTGP-participation;</w:t>
      </w:r>
    </w:p>
    <w:p w:rsidR="00F82CC9" w:rsidRPr="008F0249" w:rsidRDefault="00F82CC9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</w:p>
    <w:p w:rsidR="00B24A97" w:rsidRDefault="00B24A97" w:rsidP="00B24A97">
      <w:pPr>
        <w:spacing w:before="13" w:after="0" w:line="220" w:lineRule="exact"/>
        <w:ind w:left="246" w:right="-20" w:firstLine="48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5F30E2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86040F" w:rsidRDefault="00FA5251">
      <w:r>
        <w:t xml:space="preserve">      </w:t>
      </w:r>
      <w:r w:rsidR="009B284D">
        <w:t>]</w:t>
      </w:r>
    </w:p>
    <w:p w:rsidR="000A6076" w:rsidRDefault="000A6076"/>
    <w:p w:rsidR="000A6076" w:rsidRDefault="000A6076" w:rsidP="000A6076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Household-</w:t>
      </w:r>
      <w:r w:rsidRPr="000A6076">
        <w:t xml:space="preserve"> </w:t>
      </w:r>
      <w:r w:rsidRPr="000A6076">
        <w:rPr>
          <w:rFonts w:ascii="Arial" w:eastAsia="Arial" w:hAnsi="Arial" w:cs="Arial"/>
          <w:b/>
          <w:i/>
          <w:sz w:val="20"/>
          <w:szCs w:val="20"/>
        </w:rPr>
        <w:t>demography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</w:t>
      </w:r>
      <w:r w:rsidR="00A43C0B">
        <w:rPr>
          <w:rFonts w:ascii="Arial" w:eastAsia="Arial" w:hAnsi="Arial" w:cs="Arial"/>
          <w:b/>
          <w:sz w:val="20"/>
          <w:szCs w:val="20"/>
        </w:rPr>
        <w:t>s</w:t>
      </w:r>
      <w:r>
        <w:rPr>
          <w:rFonts w:ascii="Arial" w:eastAsia="Arial" w:hAnsi="Arial" w:cs="Arial"/>
          <w:b/>
          <w:sz w:val="20"/>
          <w:szCs w:val="20"/>
        </w:rPr>
        <w:t xml:space="preserve"> birth, death, marriage status </w:t>
      </w:r>
      <w:r w:rsidR="009E1C36">
        <w:rPr>
          <w:rFonts w:ascii="Arial" w:eastAsia="Arial" w:hAnsi="Arial" w:cs="Arial"/>
          <w:b/>
          <w:sz w:val="20"/>
          <w:szCs w:val="20"/>
        </w:rPr>
        <w:t xml:space="preserve">and education </w:t>
      </w:r>
      <w:r>
        <w:rPr>
          <w:rFonts w:ascii="Arial" w:eastAsia="Arial" w:hAnsi="Arial" w:cs="Arial"/>
          <w:b/>
          <w:sz w:val="20"/>
          <w:szCs w:val="20"/>
        </w:rPr>
        <w:t>changes of household members</w:t>
      </w:r>
    </w:p>
    <w:p w:rsidR="009E1C36" w:rsidRPr="009E1C36" w:rsidRDefault="009E1C36" w:rsidP="000A6076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9E1C36">
        <w:rPr>
          <w:rFonts w:ascii="Arial" w:eastAsia="Arial" w:hAnsi="Arial" w:cs="Arial"/>
          <w:sz w:val="20"/>
          <w:szCs w:val="20"/>
        </w:rPr>
        <w:t>divorce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no- birth after spouse death are not included in the model **</w:t>
      </w:r>
    </w:p>
    <w:p w:rsidR="000A6076" w:rsidRDefault="000A6076"/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Household-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demography </w:t>
      </w:r>
    </w:p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r w:rsidR="004107D1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1134C4" w:rsidRDefault="001134C4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D512D2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CA0095" w:rsidRDefault="00CA0095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2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 w:rsidR="0056735C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56735C">
        <w:rPr>
          <w:rFonts w:ascii="Courier New" w:eastAsia="Courier New" w:hAnsi="Courier New" w:cs="Courier New"/>
          <w:i/>
          <w:sz w:val="20"/>
          <w:szCs w:val="20"/>
        </w:rPr>
        <w:t>date</w:t>
      </w:r>
      <w:r>
        <w:rPr>
          <w:rFonts w:ascii="Courier New" w:eastAsia="Courier New" w:hAnsi="Courier New" w:cs="Courier New"/>
          <w:i/>
          <w:sz w:val="20"/>
          <w:szCs w:val="20"/>
        </w:rPr>
        <w:t>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8236C" w:rsidRDefault="0038236C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CB7970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05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F5B96" w:rsidRDefault="000F5B9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044B14">
        <w:rPr>
          <w:rFonts w:ascii="Courier New" w:eastAsia="Courier New" w:hAnsi="Courier New" w:cs="Courier New"/>
          <w:sz w:val="20"/>
          <w:szCs w:val="20"/>
        </w:rPr>
        <w:t>0.</w:t>
      </w:r>
      <w:r w:rsidR="0038236C" w:rsidRPr="00044B14">
        <w:rPr>
          <w:rFonts w:ascii="Courier New" w:eastAsia="Courier New" w:hAnsi="Courier New" w:cs="Courier New"/>
          <w:sz w:val="20"/>
          <w:szCs w:val="20"/>
        </w:rPr>
        <w:t>03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 </w:t>
      </w:r>
      <w:proofErr w:type="spellStart"/>
      <w:r w:rsidRPr="0080557F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0A6076" w:rsidRDefault="000A6076" w:rsidP="000A6076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CA0095">
        <w:rPr>
          <w:rFonts w:ascii="Courier New" w:eastAsia="Courier New" w:hAnsi="Courier New" w:cs="Courier New"/>
          <w:sz w:val="20"/>
          <w:szCs w:val="20"/>
        </w:rPr>
        <w:t xml:space="preserve">Loop through all </w:t>
      </w:r>
      <w:r w:rsidR="00CA0095"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A0095" w:rsidRDefault="000A6076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r w:rsidR="00E3507E"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A0095" w:rsidRDefault="00CA0095" w:rsidP="0056735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0F5B96">
        <w:rPr>
          <w:rFonts w:ascii="Courier New" w:eastAsia="Courier New" w:hAnsi="Courier New" w:cs="Courier New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sz w:val="20"/>
          <w:szCs w:val="20"/>
        </w:rPr>
        <w:t>(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a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female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with </w:t>
      </w:r>
      <w:r w:rsidR="00AA4B3F">
        <w:rPr>
          <w:rFonts w:ascii="Courier New" w:eastAsia="Courier New" w:hAnsi="Courier New" w:cs="Courier New"/>
          <w:sz w:val="20"/>
          <w:szCs w:val="20"/>
        </w:rPr>
        <w:t>marriage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=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0 </w:t>
      </w:r>
      <w:r w:rsidR="00AA4B3F">
        <w:rPr>
          <w:rFonts w:ascii="Courier New" w:eastAsia="Courier New" w:hAnsi="Courier New" w:cs="Courier New"/>
          <w:sz w:val="20"/>
          <w:szCs w:val="20"/>
        </w:rPr>
        <w:t>AND age &gt;20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CB7970">
        <w:rPr>
          <w:rFonts w:ascii="Courier New" w:eastAsia="Courier New" w:hAnsi="Courier New" w:cs="Courier New"/>
          <w:sz w:val="20"/>
          <w:szCs w:val="20"/>
        </w:rPr>
        <w:t>random #</w:t>
      </w:r>
      <w:r w:rsidR="00257C26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 w:rsidR="00257C26">
        <w:rPr>
          <w:rFonts w:ascii="Courier New" w:eastAsia="Courier New" w:hAnsi="Courier New" w:cs="Courier New"/>
          <w:i/>
          <w:sz w:val="20"/>
          <w:szCs w:val="20"/>
        </w:rPr>
        <w:t>date_rate</w:t>
      </w:r>
      <w:proofErr w:type="spellEnd"/>
      <w:r w:rsidR="00F50B7B">
        <w:rPr>
          <w:rFonts w:ascii="Courier New" w:eastAsia="Courier New" w:hAnsi="Courier New" w:cs="Courier New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sz w:val="20"/>
          <w:szCs w:val="20"/>
        </w:rPr>
        <w:t>then</w:t>
      </w:r>
    </w:p>
    <w:p w:rsidR="000A6076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38236C" w:rsidRDefault="0038236C" w:rsidP="0038236C">
      <w:pPr>
        <w:spacing w:after="0" w:line="200" w:lineRule="exac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loop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through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 w:rsidR="00BC5770">
        <w:rPr>
          <w:rFonts w:ascii="Courier New" w:eastAsia="Courier New" w:hAnsi="Courier New" w:cs="Courier New"/>
          <w:sz w:val="20"/>
          <w:szCs w:val="20"/>
        </w:rPr>
        <w:t>: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If (random # &lt;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CB7970" w:rsidRDefault="00CB7970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[</w:t>
      </w:r>
    </w:p>
    <w:p w:rsidR="0038236C" w:rsidRDefault="0038236C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male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CB7970" w:rsidRDefault="00CB7970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female </w:t>
      </w:r>
      <w:r w:rsidR="00DA41A8">
        <w:rPr>
          <w:rFonts w:ascii="Courier New" w:eastAsia="Courier New" w:hAnsi="Courier New" w:cs="Courier New"/>
          <w:sz w:val="20"/>
          <w:szCs w:val="20"/>
        </w:rPr>
        <w:t>from the household;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="00DA41A8" w:rsidRPr="00CB7970">
        <w:rPr>
          <w:rFonts w:ascii="Courier New" w:eastAsia="Courier New" w:hAnsi="Courier New" w:cs="Courier New"/>
          <w:sz w:val="20"/>
          <w:szCs w:val="20"/>
        </w:rPr>
        <w:t>husband</w:t>
      </w:r>
      <w:r w:rsidR="00DA41A8"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B77361" w:rsidRDefault="002D615A" w:rsidP="00B77361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husband from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single_male_list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>;</w:t>
      </w:r>
    </w:p>
    <w:p w:rsidR="002D615A" w:rsidRDefault="002D615A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CB7970" w:rsidRDefault="00CB7970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]</w:t>
      </w:r>
    </w:p>
    <w:p w:rsid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** </w:t>
      </w:r>
      <w:r w:rsidR="0080557F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f function below test for immigrates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through marriage</w:t>
      </w:r>
      <w:r>
        <w:rPr>
          <w:rFonts w:ascii="Courier New" w:eastAsia="Courier New" w:hAnsi="Courier New" w:cs="Courier New"/>
          <w:sz w:val="20"/>
          <w:szCs w:val="20"/>
        </w:rPr>
        <w:t xml:space="preserve"> **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>
        <w:rPr>
          <w:rFonts w:ascii="Courier New" w:eastAsia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56735C">
        <w:rPr>
          <w:rFonts w:ascii="Courier New" w:eastAsia="Courier New" w:hAnsi="Courier New" w:cs="Courier New"/>
          <w:sz w:val="20"/>
          <w:szCs w:val="20"/>
        </w:rPr>
        <w:t>random # &lt;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</w:t>
      </w:r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)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then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Create a new female agents with Age follows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22.1,2.6) but       truncated at 20, education N(8.7,1.3);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Randomly select a male from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sz w:val="20"/>
          <w:szCs w:val="20"/>
        </w:rPr>
        <w:t xml:space="preserve"> to 1 for the male</w:t>
      </w:r>
      <w:r w:rsidR="001D46E2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 xml:space="preserve"> * married</w:t>
      </w:r>
    </w:p>
    <w:p w:rsidR="00DA41A8" w:rsidRDefault="00DA41A8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Pr="00CB7970">
        <w:rPr>
          <w:rFonts w:ascii="Courier New" w:eastAsia="Courier New" w:hAnsi="Courier New" w:cs="Courier New"/>
          <w:sz w:val="20"/>
          <w:szCs w:val="20"/>
        </w:rPr>
        <w:t>husband</w:t>
      </w:r>
      <w:r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80557F" w:rsidRDefault="001D46E2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ssign </w:t>
      </w:r>
      <w:proofErr w:type="spellStart"/>
      <w:r w:rsidR="001E7974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="00DA41A8" w:rsidRPr="001E7974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 w:rsidR="00DA41A8">
        <w:rPr>
          <w:rFonts w:ascii="Courier New" w:eastAsia="Courier New" w:hAnsi="Courier New" w:cs="Courier New"/>
          <w:sz w:val="20"/>
          <w:szCs w:val="20"/>
        </w:rPr>
        <w:t xml:space="preserve"> for the female = 1;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work on own farm</w:t>
      </w:r>
    </w:p>
    <w:p w:rsidR="0080557F" w:rsidRDefault="00DA41A8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80557F">
        <w:rPr>
          <w:rFonts w:ascii="Courier New" w:eastAsia="Courier New" w:hAnsi="Courier New" w:cs="Courier New"/>
          <w:sz w:val="20"/>
          <w:szCs w:val="20"/>
        </w:rPr>
        <w:t>]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 female with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marria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= 1 AND 55&lt; 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random #&lt;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proofErr w:type="gramEnd"/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current_time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-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>[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3435" w:rsidRDefault="003B3435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Record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for the female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 new agent:</w:t>
      </w:r>
      <w:r w:rsidR="009E1C36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9E1C36">
        <w:rPr>
          <w:rFonts w:ascii="Courier New" w:eastAsia="Courier New" w:hAnsi="Courier New" w:cs="Courier New"/>
          <w:sz w:val="20"/>
          <w:szCs w:val="20"/>
        </w:rPr>
        <w:t>give birth one at a time</w:t>
      </w:r>
    </w:p>
    <w:p w:rsidR="0056735C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[  </w:t>
      </w:r>
    </w:p>
    <w:p w:rsidR="00B77361" w:rsidRDefault="0056735C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77361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random(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1,0);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</w:p>
    <w:p w:rsidR="00316D66" w:rsidRPr="00316D66" w:rsidRDefault="00316D6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</w:t>
      </w:r>
      <w:proofErr w:type="gramStart"/>
      <w:r w:rsidRPr="00316D66">
        <w:rPr>
          <w:rFonts w:ascii="Courier New" w:eastAsia="Courier New" w:hAnsi="Courier New" w:cs="Courier New"/>
          <w:sz w:val="20"/>
          <w:szCs w:val="20"/>
        </w:rPr>
        <w:t>set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new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9E1C36">
        <w:rPr>
          <w:rFonts w:ascii="Courier New" w:eastAsia="Courier New" w:hAnsi="Courier New" w:cs="Courier New"/>
          <w:sz w:val="20"/>
          <w:szCs w:val="20"/>
        </w:rPr>
        <w:t xml:space="preserve"> within the household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467580" w:rsidRDefault="00467580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6;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>not working</w:t>
      </w:r>
    </w:p>
    <w:p w:rsidR="009E1C36" w:rsidRDefault="009E1C3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]</w:t>
      </w:r>
    </w:p>
    <w:p w:rsidR="00B77361" w:rsidRDefault="00B77361" w:rsidP="00B77361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B77361" w:rsidRP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B77361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AF69F3" w:rsidRDefault="00B77361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If (an individual with </w:t>
      </w:r>
      <w:r w:rsidR="00AF69F3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 &gt; 65 AND random # &lt; </w:t>
      </w:r>
      <w:proofErr w:type="spellStart"/>
      <w:r w:rsidR="00AF69F3"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AF69F3">
        <w:rPr>
          <w:rFonts w:ascii="Courier New" w:eastAsia="Courier New" w:hAnsi="Courier New" w:cs="Courier New"/>
          <w:sz w:val="20"/>
          <w:szCs w:val="20"/>
        </w:rPr>
        <w:t>) then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Remove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agent from the household;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(an individual with 19 &lt; age &gt; 7) then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Assign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5; *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5 for </w:t>
      </w:r>
      <w:r>
        <w:rPr>
          <w:rFonts w:ascii="Courier New" w:eastAsia="Courier New" w:hAnsi="Courier New" w:cs="Courier New"/>
          <w:sz w:val="20"/>
          <w:szCs w:val="20"/>
        </w:rPr>
        <w:t>student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467580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FD024B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gramStart"/>
      <w:r w:rsidR="0080558C">
        <w:rPr>
          <w:rFonts w:ascii="Courier New" w:eastAsia="Courier New" w:hAnsi="Courier New" w:cs="Courier New"/>
          <w:i/>
          <w:sz w:val="20"/>
          <w:szCs w:val="20"/>
        </w:rPr>
        <w:t>a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+1;</w:t>
      </w:r>
    </w:p>
    <w:p w:rsidR="00AA4B3F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AA4B3F">
        <w:rPr>
          <w:rFonts w:ascii="Courier New" w:eastAsia="Courier New" w:hAnsi="Courier New" w:cs="Courier New"/>
          <w:sz w:val="20"/>
          <w:szCs w:val="20"/>
        </w:rPr>
        <w:t>]</w:t>
      </w:r>
    </w:p>
    <w:p w:rsidR="000F5B96" w:rsidRP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0F5B96" w:rsidRDefault="000F5B9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 w:rsidR="000A6076" w:rsidRDefault="000A607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]</w:t>
      </w:r>
    </w:p>
    <w:p w:rsidR="00A43C0B" w:rsidRDefault="00A43C0B"/>
    <w:p w:rsidR="00A43C0B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Out-migration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simulates activities of both out-migration and return-migration for individuals</w:t>
      </w:r>
    </w:p>
    <w:p w:rsidR="00A43C0B" w:rsidRPr="009E1C36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Households are allow one out-migrant at one time tick; while multiple return migrants in single household is allowed **</w:t>
      </w:r>
    </w:p>
    <w:p w:rsidR="00A43C0B" w:rsidRDefault="00A43C0B" w:rsidP="00A43C0B"/>
    <w:p w:rsidR="00A43C0B" w:rsidRDefault="00A43C0B" w:rsidP="00A43C0B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Out-migration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107D1" w:rsidRDefault="00A43C0B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4107D1" w:rsidRDefault="00637590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C8507E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653D93" w:rsidRPr="002B074A" w:rsidRDefault="00653D93" w:rsidP="004107D1">
      <w:pPr>
        <w:spacing w:before="40" w:after="0" w:line="254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FC17C3" w:rsidRPr="002B074A" w:rsidRDefault="00FC17C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 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92761" w:rsidRPr="002B074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Rice_paddles_mu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 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Rice</w:t>
      </w:r>
      <w:proofErr w:type="gram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_paddles_GTGP_mu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-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Dry_land_GTGP_m</w:t>
      </w:r>
      <w:r w:rsidR="00B92761"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u</w:t>
      </w:r>
      <w:proofErr w:type="spellEnd"/>
      <w:r w:rsidR="00B92761"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)/</w:t>
      </w:r>
      <w:proofErr w:type="spellStart"/>
      <w:r w:rsidR="00B92761" w:rsidRPr="002B074A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653D93" w:rsidRPr="002B074A" w:rsidRDefault="00653D9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1E7974" w:rsidRPr="002B074A" w:rsidRDefault="001E7974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    </w:t>
      </w:r>
    </w:p>
    <w:p w:rsidR="001E7974" w:rsidRDefault="001E7974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farm_</w:t>
      </w:r>
      <w:proofErr w:type="gramStart"/>
      <w:r w:rsidRPr="002B074A">
        <w:rPr>
          <w:rFonts w:ascii="Courier New" w:eastAsia="Courier New" w:hAnsi="Courier New" w:cs="Courier New"/>
          <w:i/>
          <w:sz w:val="20"/>
          <w:szCs w:val="20"/>
        </w:rPr>
        <w:t>work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=</w:t>
      </w:r>
      <w:proofErr w:type="gram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1 if(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2B074A">
        <w:rPr>
          <w:rFonts w:ascii="Courier New" w:eastAsia="Courier New" w:hAnsi="Courier New" w:cs="Courier New"/>
          <w:sz w:val="20"/>
          <w:szCs w:val="20"/>
        </w:rPr>
        <w:t xml:space="preserve">= 1), otherwise 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</w:t>
      </w:r>
      <w:r w:rsidRPr="002B074A">
        <w:rPr>
          <w:rFonts w:ascii="Courier New" w:eastAsia="Courier New" w:hAnsi="Courier New" w:cs="Courier New"/>
          <w:sz w:val="20"/>
          <w:szCs w:val="20"/>
        </w:rPr>
        <w:t>=</w:t>
      </w:r>
      <w:r w:rsidR="006518EB" w:rsidRPr="002B074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B074A">
        <w:rPr>
          <w:rFonts w:ascii="Courier New" w:eastAsia="Courier New" w:hAnsi="Courier New" w:cs="Courier New"/>
          <w:sz w:val="20"/>
          <w:szCs w:val="20"/>
        </w:rPr>
        <w:t>0;</w:t>
      </w:r>
    </w:p>
    <w:p w:rsidR="00653D93" w:rsidRDefault="00653D9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**the loop below simulates return migration**</w:t>
      </w:r>
    </w:p>
    <w:p w:rsidR="00B62B0F" w:rsidRPr="0080558C" w:rsidRDefault="00B62B0F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Loop through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8507E" w:rsidRDefault="00B62B0F" w:rsidP="00B62B0F">
      <w:pPr>
        <w:spacing w:before="20" w:after="0" w:line="240" w:lineRule="auto"/>
        <w:ind w:left="117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93AAB"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="00793AAB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="00793AA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="00793AAB">
        <w:rPr>
          <w:rFonts w:ascii="Courier New" w:eastAsia="Courier New" w:hAnsi="Courier New" w:cs="Courier New"/>
          <w:sz w:val="20"/>
          <w:szCs w:val="20"/>
        </w:rPr>
        <w:t>-1.2+0.06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93AAB">
        <w:rPr>
          <w:rFonts w:ascii="Courier New" w:eastAsia="Courier New" w:hAnsi="Courier New" w:cs="Courier New"/>
          <w:sz w:val="20"/>
          <w:szCs w:val="20"/>
        </w:rPr>
        <w:t>-0.08</w:t>
      </w:r>
      <w:r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="009E56F5">
        <w:rPr>
          <w:rFonts w:ascii="Courier New" w:eastAsia="Courier New" w:hAnsi="Courier New" w:cs="Courier New"/>
          <w:i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)/(</w:t>
      </w:r>
      <w:r w:rsidR="00793AAB" w:rsidRPr="00793AA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93AAB">
        <w:rPr>
          <w:rFonts w:ascii="Courier New" w:eastAsia="Courier New" w:hAnsi="Courier New" w:cs="Courier New"/>
          <w:sz w:val="20"/>
          <w:szCs w:val="20"/>
        </w:rPr>
        <w:t>-1.2+0.06*</w:t>
      </w:r>
      <w:r w:rsidR="00793AAB"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93AAB">
        <w:rPr>
          <w:rFonts w:ascii="Courier New" w:eastAsia="Courier New" w:hAnsi="Courier New" w:cs="Courier New"/>
          <w:sz w:val="20"/>
          <w:szCs w:val="20"/>
        </w:rPr>
        <w:t>-0.08*</w:t>
      </w:r>
      <w:proofErr w:type="spellStart"/>
      <w:r w:rsidR="00793AAB">
        <w:rPr>
          <w:rFonts w:ascii="Courier New" w:eastAsia="Courier New" w:hAnsi="Courier New" w:cs="Courier New"/>
          <w:i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Pr="006350BB" w:rsidRDefault="006350BB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** </w:t>
      </w:r>
      <w:proofErr w:type="gramStart"/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 this loop is defined as the age at the time of migration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B62B0F">
        <w:rPr>
          <w:rFonts w:ascii="Courier New" w:eastAsia="Courier New" w:hAnsi="Courier New" w:cs="Courier New"/>
          <w:sz w:val="20"/>
          <w:szCs w:val="20"/>
        </w:rPr>
        <w:t xml:space="preserve"> ** </w:t>
      </w:r>
      <w:proofErr w:type="gramStart"/>
      <w:r w:rsidR="00B62B0F"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 w:rsidR="00B62B0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E56F5">
        <w:rPr>
          <w:rFonts w:ascii="Courier New" w:eastAsia="Courier New" w:hAnsi="Courier New" w:cs="Courier New"/>
          <w:sz w:val="20"/>
          <w:szCs w:val="20"/>
        </w:rPr>
        <w:t>probability is calculated with a generalized linear function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</w:t>
      </w:r>
      <w:r w:rsidR="009E56F5">
        <w:rPr>
          <w:rFonts w:ascii="Courier New" w:eastAsia="Courier New" w:hAnsi="Courier New" w:cs="Courier New"/>
          <w:sz w:val="20"/>
          <w:szCs w:val="20"/>
        </w:rPr>
        <w:t>random #&lt;</w:t>
      </w:r>
      <w:r w:rsidR="009E56F5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9E56F5">
        <w:rPr>
          <w:rFonts w:ascii="Courier New" w:eastAsia="Courier New" w:hAnsi="Courier New" w:cs="Courier New"/>
          <w:sz w:val="20"/>
          <w:szCs w:val="20"/>
        </w:rPr>
        <w:t>re_</w:t>
      </w:r>
      <w:r w:rsidR="009E56F5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then 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Add the individual to the original household;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Set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 w:rsidR="002B073B">
        <w:rPr>
          <w:rFonts w:ascii="Courier New" w:eastAsia="Courier New" w:hAnsi="Courier New" w:cs="Courier New"/>
          <w:i/>
          <w:sz w:val="20"/>
          <w:szCs w:val="20"/>
        </w:rPr>
        <w:t xml:space="preserve"> = </w:t>
      </w:r>
      <w:r w:rsidR="002B073B" w:rsidRPr="00EF0FD2"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  <w:r w:rsidR="00185D0F">
        <w:rPr>
          <w:rFonts w:ascii="Courier New" w:eastAsia="Courier New" w:hAnsi="Courier New" w:cs="Courier New"/>
          <w:i/>
          <w:sz w:val="20"/>
          <w:szCs w:val="20"/>
        </w:rPr>
        <w:t xml:space="preserve"> ** </w:t>
      </w:r>
      <w:r w:rsidR="00185D0F" w:rsidRPr="000256AE">
        <w:rPr>
          <w:rFonts w:ascii="Courier New" w:eastAsia="Courier New" w:hAnsi="Courier New" w:cs="Courier New"/>
          <w:sz w:val="20"/>
          <w:szCs w:val="20"/>
        </w:rPr>
        <w:t>work on own farm</w:t>
      </w:r>
      <w:r w:rsidR="000256AE" w:rsidRPr="000256AE">
        <w:rPr>
          <w:rFonts w:ascii="Courier New" w:eastAsia="Courier New" w:hAnsi="Courier New" w:cs="Courier New"/>
          <w:sz w:val="20"/>
          <w:szCs w:val="20"/>
        </w:rPr>
        <w:t xml:space="preserve"> after return</w:t>
      </w:r>
    </w:p>
    <w:p w:rsidR="003501A8" w:rsidRPr="000256AE" w:rsidRDefault="003501A8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Set</w:t>
      </w:r>
      <w:r w:rsidRPr="003501A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84A67">
        <w:rPr>
          <w:rFonts w:ascii="Courier New" w:eastAsia="Courier New" w:hAnsi="Courier New" w:cs="Courier New"/>
          <w:i/>
          <w:sz w:val="20"/>
          <w:szCs w:val="20"/>
        </w:rPr>
        <w:t>remittances</w:t>
      </w:r>
      <w:r>
        <w:rPr>
          <w:rFonts w:ascii="Courier New" w:eastAsia="Courier New" w:hAnsi="Courier New" w:cs="Courier New"/>
          <w:sz w:val="20"/>
          <w:szCs w:val="20"/>
        </w:rPr>
        <w:t xml:space="preserve"> = 0; **no </w:t>
      </w:r>
      <w:r w:rsidRPr="003501A8">
        <w:rPr>
          <w:rFonts w:ascii="Courier New" w:eastAsia="Courier New" w:hAnsi="Courier New" w:cs="Courier New"/>
          <w:sz w:val="20"/>
          <w:szCs w:val="20"/>
        </w:rPr>
        <w:t>remittances</w:t>
      </w:r>
      <w:r>
        <w:rPr>
          <w:rFonts w:ascii="Courier New" w:eastAsia="Courier New" w:hAnsi="Courier New" w:cs="Courier New"/>
          <w:sz w:val="20"/>
          <w:szCs w:val="20"/>
        </w:rPr>
        <w:t xml:space="preserve"> after return</w:t>
      </w:r>
    </w:p>
    <w:p w:rsidR="003501A8" w:rsidRPr="003501A8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Remove the individual from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Pr="005201CA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mig_years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C8507E" w:rsidRDefault="00C8507E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E3507E" w:rsidRDefault="00C8507E">
      <w:r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>**the loop below simulates out-migration**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>Loop through all household</w:t>
      </w:r>
      <w:ins w:id="11" w:author="XHDXKA" w:date="2017-08-15T08:04:00Z">
        <w:r w:rsidR="00A0064B">
          <w:rPr>
            <w:rFonts w:ascii="Courier New" w:eastAsia="Courier New" w:hAnsi="Courier New" w:cs="Courier New"/>
            <w:sz w:val="20"/>
            <w:szCs w:val="20"/>
          </w:rPr>
          <w:t>s</w:t>
        </w:r>
      </w:ins>
      <w:r w:rsidRPr="00CA0095">
        <w:rPr>
          <w:rFonts w:ascii="Courier New" w:eastAsia="Courier New" w:hAnsi="Courier New" w:cs="Courier New"/>
          <w:sz w:val="20"/>
          <w:szCs w:val="20"/>
        </w:rPr>
        <w:t xml:space="preserve"> </w:t>
      </w:r>
      <w:del w:id="12" w:author="XHDXKA" w:date="2017-08-15T08:04:00Z">
        <w:r w:rsidRPr="00CA0095" w:rsidDel="00A0064B">
          <w:rPr>
            <w:rFonts w:ascii="Courier New" w:eastAsia="Courier New" w:hAnsi="Courier New" w:cs="Courier New"/>
            <w:sz w:val="20"/>
            <w:szCs w:val="20"/>
          </w:rPr>
          <w:delText>agents</w:delText>
        </w:r>
      </w:del>
      <w:r w:rsidR="00A272FB">
        <w:rPr>
          <w:rFonts w:ascii="Courier New" w:eastAsia="Courier New" w:hAnsi="Courier New" w:cs="Courier New"/>
          <w:sz w:val="20"/>
          <w:szCs w:val="20"/>
        </w:rPr>
        <w:t xml:space="preserve"> that have at least 2 members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E3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E3507E">
        <w:rPr>
          <w:rFonts w:ascii="Courier New" w:eastAsia="Courier New" w:hAnsi="Courier New" w:cs="Courier New"/>
          <w:color w:val="000000" w:themeColor="text1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133C5E" w:rsidRPr="00133C5E" w:rsidRDefault="00133C5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Loop through all </w:t>
      </w:r>
      <w:r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 w:rsidR="00D87A78">
        <w:rPr>
          <w:rFonts w:ascii="Courier New" w:eastAsia="Courier New" w:hAnsi="Courier New" w:cs="Courier New"/>
          <w:sz w:val="20"/>
          <w:szCs w:val="20"/>
        </w:rPr>
        <w:t xml:space="preserve"> whose age&gt;15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1) then [exit this loop]; *</w:t>
      </w:r>
      <w:r w:rsidR="00C019EB">
        <w:rPr>
          <w:rFonts w:ascii="Courier New" w:eastAsia="Courier New" w:hAnsi="Courier New" w:cs="Courier New"/>
          <w:color w:val="000000" w:themeColor="text1"/>
          <w:sz w:val="20"/>
          <w:szCs w:val="20"/>
        </w:rPr>
        <w:t>*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one out-migrant a time</w:t>
      </w:r>
    </w:p>
    <w:p w:rsidR="00080706" w:rsidRDefault="00080706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080706" w:rsidRDefault="00080706" w:rsidP="00080706">
      <w:pPr>
        <w:spacing w:before="20" w:after="0" w:line="240" w:lineRule="auto"/>
        <w:ind w:left="1440" w:right="-20"/>
        <w:rPr>
          <w:rFonts w:ascii="Courier New" w:eastAsia="Courier New" w:hAnsi="Courier New" w:cs="Courier New"/>
          <w:i/>
          <w:sz w:val="20"/>
          <w:szCs w:val="20"/>
        </w:rPr>
      </w:pPr>
      <w:r w:rsidRPr="00254293">
        <w:rPr>
          <w:rFonts w:ascii="Courier New" w:eastAsia="Courier New" w:hAnsi="Courier New" w:cs="Courier New"/>
          <w:sz w:val="20"/>
          <w:szCs w:val="20"/>
        </w:rPr>
        <w:t>Convert</w:t>
      </w:r>
      <w:r>
        <w:rPr>
          <w:rFonts w:ascii="Arial" w:eastAsia="Courier New" w:hAnsi="Arial" w:cs="Arial"/>
          <w:sz w:val="20"/>
          <w:szCs w:val="20"/>
        </w:rPr>
        <w:t xml:space="preserve">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to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,2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080706">
        <w:rPr>
          <w:rFonts w:ascii="Courier New" w:eastAsia="Courier New" w:hAnsi="Courier New" w:cs="Courier New"/>
          <w:sz w:val="20"/>
          <w:szCs w:val="20"/>
        </w:rPr>
        <w:t>as 1 in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934CBA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r w:rsidR="00934CBA" w:rsidRPr="00934CBA">
        <w:rPr>
          <w:rFonts w:ascii="Courier New" w:eastAsia="Courier New" w:hAnsi="Courier New" w:cs="Courier New"/>
          <w:sz w:val="20"/>
          <w:szCs w:val="20"/>
        </w:rPr>
        <w:t>otherwise 0 in</w:t>
      </w:r>
      <w:r w:rsidR="00934CB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934CBA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934CBA">
        <w:rPr>
          <w:rFonts w:ascii="Courier New" w:eastAsia="Courier New" w:hAnsi="Courier New" w:cs="Courier New"/>
          <w:i/>
          <w:sz w:val="20"/>
          <w:szCs w:val="20"/>
        </w:rPr>
        <w:t>) for this person;</w:t>
      </w:r>
    </w:p>
    <w:p w:rsidR="00815992" w:rsidRDefault="00815992" w:rsidP="00080706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</w:p>
    <w:p w:rsidR="00815992" w:rsidRDefault="00815992" w:rsidP="00044B1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i/>
          <w:sz w:val="20"/>
          <w:szCs w:val="20"/>
        </w:rPr>
      </w:pPr>
      <w:proofErr w:type="gramStart"/>
      <w:r w:rsidRPr="00CF4627">
        <w:rPr>
          <w:rFonts w:ascii="Courier New" w:eastAsia="Courier New" w:hAnsi="Courier New" w:cs="Courier New"/>
          <w:i/>
          <w:sz w:val="20"/>
          <w:szCs w:val="20"/>
        </w:rPr>
        <w:t>remittances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185D0F">
        <w:rPr>
          <w:rFonts w:ascii="Courier New" w:eastAsia="Courier New" w:hAnsi="Courier New" w:cs="Courier New"/>
          <w:sz w:val="20"/>
          <w:szCs w:val="20"/>
        </w:rPr>
        <w:t xml:space="preserve">of the individual </w:t>
      </w:r>
      <w:r>
        <w:rPr>
          <w:rFonts w:ascii="Courier New" w:eastAsia="Courier New" w:hAnsi="Courier New" w:cs="Courier New"/>
          <w:sz w:val="20"/>
          <w:szCs w:val="20"/>
        </w:rPr>
        <w:t>set to = a random # follows  N(1200,400^2); ** set remittances for new migrants</w:t>
      </w:r>
    </w:p>
    <w:p w:rsidR="00815992" w:rsidRPr="00080706" w:rsidRDefault="00815992" w:rsidP="00080706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</w:p>
    <w:p w:rsidR="00E3507E" w:rsidRDefault="00C019EB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D512F" w:rsidRPr="00133C5E" w:rsidRDefault="00133C5E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 w:rsidR="00AC1433">
        <w:rPr>
          <w:rFonts w:ascii="Courier New" w:eastAsia="Courier New" w:hAnsi="Courier New" w:cs="Courier New"/>
          <w:sz w:val="20"/>
          <w:szCs w:val="20"/>
        </w:rPr>
        <w:t>2.07</w:t>
      </w:r>
      <w:r w:rsidR="004C3C9B">
        <w:rPr>
          <w:rFonts w:ascii="Courier New" w:eastAsia="Courier New" w:hAnsi="Courier New" w:cs="Courier New"/>
          <w:sz w:val="20"/>
          <w:szCs w:val="20"/>
        </w:rPr>
        <w:t>-</w:t>
      </w:r>
      <w:r w:rsidR="00AC1433">
        <w:rPr>
          <w:rFonts w:ascii="Courier New" w:eastAsia="Courier New" w:hAnsi="Courier New" w:cs="Courier New"/>
          <w:sz w:val="20"/>
          <w:szCs w:val="20"/>
        </w:rPr>
        <w:t>0.000</w:t>
      </w:r>
      <w:r w:rsidR="004C3C9B">
        <w:rPr>
          <w:rFonts w:ascii="Courier New" w:eastAsia="Courier New" w:hAnsi="Courier New" w:cs="Courier New"/>
          <w:sz w:val="20"/>
          <w:szCs w:val="20"/>
        </w:rPr>
        <w:t>15*</w:t>
      </w:r>
      <w:proofErr w:type="spellStart"/>
      <w:r w:rsidR="00A55BCF">
        <w:rPr>
          <w:rFonts w:ascii="Courier New" w:hAnsi="Courier New" w:cs="Courier New"/>
          <w:sz w:val="20"/>
          <w:szCs w:val="20"/>
        </w:rPr>
        <w:t>i</w:t>
      </w:r>
      <w:r w:rsidR="004C3C9B" w:rsidRPr="004C3C9B">
        <w:rPr>
          <w:rFonts w:ascii="Courier New" w:hAnsi="Courier New" w:cs="Courier New"/>
          <w:sz w:val="20"/>
          <w:szCs w:val="20"/>
        </w:rPr>
        <w:t>ncome_local_offfarm</w:t>
      </w:r>
      <w:proofErr w:type="spellEnd"/>
      <w:r w:rsidR="004C3C9B">
        <w:t xml:space="preserve"> </w:t>
      </w:r>
      <w:r w:rsidR="0080026F" w:rsidRPr="0080026F">
        <w:rPr>
          <w:rFonts w:ascii="Courier New" w:hAnsi="Courier New" w:cs="Courier New"/>
          <w:sz w:val="20"/>
          <w:szCs w:val="20"/>
        </w:rPr>
        <w:t>+</w:t>
      </w:r>
      <w:r w:rsidR="0080026F">
        <w:t xml:space="preserve"> </w:t>
      </w:r>
      <w:r w:rsidR="004C3C9B">
        <w:rPr>
          <w:rFonts w:ascii="Courier New" w:eastAsia="Courier New" w:hAnsi="Courier New" w:cs="Courier New"/>
          <w:sz w:val="20"/>
          <w:szCs w:val="20"/>
        </w:rPr>
        <w:t>0.</w:t>
      </w:r>
      <w:r w:rsidR="00AC1433">
        <w:rPr>
          <w:rFonts w:ascii="Courier New" w:eastAsia="Courier New" w:hAnsi="Courier New" w:cs="Courier New"/>
          <w:sz w:val="20"/>
          <w:szCs w:val="20"/>
        </w:rPr>
        <w:t>67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4.36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 w:rsidR="00AC1433">
        <w:rPr>
          <w:rFonts w:ascii="Courier New" w:eastAsia="Courier New" w:hAnsi="Courier New" w:cs="Courier New"/>
          <w:sz w:val="20"/>
          <w:szCs w:val="20"/>
        </w:rPr>
        <w:t xml:space="preserve"> - 0.58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="00254293" w:rsidRPr="00185EE4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="00254293" w:rsidRPr="00185EE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254293" w:rsidRPr="00185EE4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="00254293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0.27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GTGP_participation-0.13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AC1433">
        <w:rPr>
          <w:rFonts w:ascii="Courier New" w:eastAsia="Courier New" w:hAnsi="Courier New" w:cs="Courier New"/>
          <w:sz w:val="20"/>
          <w:szCs w:val="20"/>
        </w:rPr>
        <w:t xml:space="preserve"> + 0.07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0.17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0.88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254293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+ 1.39</w:t>
      </w:r>
      <w:r w:rsidR="00254293"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="00254293"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80026F">
        <w:rPr>
          <w:rFonts w:ascii="Courier New" w:eastAsia="Courier New" w:hAnsi="Courier New" w:cs="Courier New"/>
          <w:i/>
          <w:sz w:val="20"/>
          <w:szCs w:val="20"/>
        </w:rPr>
        <w:t xml:space="preserve"> + </w:t>
      </w:r>
      <w:r w:rsidR="0080026F" w:rsidRPr="0080026F">
        <w:rPr>
          <w:rFonts w:ascii="Courier New" w:hAnsi="Courier New" w:cs="Courier New"/>
          <w:sz w:val="20"/>
          <w:szCs w:val="20"/>
        </w:rPr>
        <w:t xml:space="preserve">+ </w:t>
      </w:r>
      <w:r w:rsidR="0080026F">
        <w:rPr>
          <w:rFonts w:ascii="Courier New" w:hAnsi="Courier New" w:cs="Courier New"/>
          <w:sz w:val="20"/>
          <w:szCs w:val="20"/>
        </w:rPr>
        <w:t>0.0</w:t>
      </w:r>
      <w:r w:rsidR="00AC1433">
        <w:rPr>
          <w:rFonts w:ascii="Courier New" w:hAnsi="Courier New" w:cs="Courier New"/>
          <w:sz w:val="20"/>
          <w:szCs w:val="20"/>
        </w:rPr>
        <w:t>0</w:t>
      </w:r>
      <w:r w:rsidR="00A55BCF">
        <w:rPr>
          <w:rFonts w:ascii="Courier New" w:hAnsi="Courier New" w:cs="Courier New"/>
          <w:sz w:val="20"/>
          <w:szCs w:val="20"/>
        </w:rPr>
        <w:t>1*</w:t>
      </w:r>
      <w:r w:rsidR="00A55BCF">
        <w:rPr>
          <w:rFonts w:ascii="Courier New" w:hAnsi="Courier New" w:cs="Courier New"/>
          <w:i/>
          <w:sz w:val="20"/>
          <w:szCs w:val="20"/>
        </w:rPr>
        <w:t>r</w:t>
      </w:r>
      <w:r w:rsidR="0080026F" w:rsidRPr="0080026F">
        <w:rPr>
          <w:rFonts w:ascii="Courier New" w:hAnsi="Courier New" w:cs="Courier New"/>
          <w:i/>
          <w:sz w:val="20"/>
          <w:szCs w:val="20"/>
        </w:rPr>
        <w:t>emittances</w:t>
      </w:r>
      <w:r w:rsidR="0080026F" w:rsidRPr="008002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)/(1+</w:t>
      </w:r>
      <w:r w:rsidRPr="00133C5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 w:rsidR="0077605B">
        <w:rPr>
          <w:rFonts w:ascii="Courier New" w:eastAsia="Courier New" w:hAnsi="Courier New" w:cs="Courier New"/>
          <w:sz w:val="20"/>
          <w:szCs w:val="20"/>
        </w:rPr>
        <w:t>2.07-</w:t>
      </w:r>
      <w:r w:rsidR="0077605B">
        <w:rPr>
          <w:rFonts w:ascii="Courier New" w:eastAsia="Courier New" w:hAnsi="Courier New" w:cs="Courier New"/>
          <w:sz w:val="20"/>
          <w:szCs w:val="20"/>
        </w:rPr>
        <w:lastRenderedPageBreak/>
        <w:t>0.00015*</w:t>
      </w:r>
      <w:proofErr w:type="spellStart"/>
      <w:r w:rsidR="00A55BCF">
        <w:rPr>
          <w:rFonts w:ascii="Courier New" w:hAnsi="Courier New" w:cs="Courier New"/>
          <w:sz w:val="20"/>
          <w:szCs w:val="20"/>
        </w:rPr>
        <w:t>i</w:t>
      </w:r>
      <w:r w:rsidR="0077605B" w:rsidRPr="004C3C9B">
        <w:rPr>
          <w:rFonts w:ascii="Courier New" w:hAnsi="Courier New" w:cs="Courier New"/>
          <w:sz w:val="20"/>
          <w:szCs w:val="20"/>
        </w:rPr>
        <w:t>ncome_local_offfarm</w:t>
      </w:r>
      <w:proofErr w:type="spellEnd"/>
      <w:r w:rsidR="0077605B">
        <w:t xml:space="preserve"> </w:t>
      </w:r>
      <w:r w:rsidR="0077605B" w:rsidRPr="0080026F">
        <w:rPr>
          <w:rFonts w:ascii="Courier New" w:hAnsi="Courier New" w:cs="Courier New"/>
          <w:sz w:val="20"/>
          <w:szCs w:val="20"/>
        </w:rPr>
        <w:t>+</w:t>
      </w:r>
      <w:r w:rsidR="0077605B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0.67*</w:t>
      </w:r>
      <w:r w:rsidR="0077605B" w:rsidRPr="00133C5E">
        <w:t xml:space="preserve"> </w:t>
      </w:r>
      <w:proofErr w:type="spellStart"/>
      <w:r w:rsidR="0077605B"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4.36*</w:t>
      </w:r>
      <w:r w:rsidR="0077605B" w:rsidRPr="00133C5E">
        <w:t xml:space="preserve"> </w:t>
      </w:r>
      <w:proofErr w:type="spellStart"/>
      <w:r w:rsidR="0077605B"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 w:rsidR="0077605B">
        <w:rPr>
          <w:rFonts w:ascii="Courier New" w:eastAsia="Courier New" w:hAnsi="Courier New" w:cs="Courier New"/>
          <w:sz w:val="20"/>
          <w:szCs w:val="20"/>
        </w:rPr>
        <w:t xml:space="preserve"> - 0.58*</w:t>
      </w:r>
      <w:r w:rsidR="0077605B" w:rsidRPr="00133C5E">
        <w:t xml:space="preserve"> </w:t>
      </w:r>
      <w:proofErr w:type="spellStart"/>
      <w:r w:rsidR="0077605B" w:rsidRPr="00185EE4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="0077605B" w:rsidRPr="00185EE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77605B" w:rsidRPr="00185EE4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="0077605B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0.27*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GTGP_participation-0.13*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7605B">
        <w:rPr>
          <w:rFonts w:ascii="Courier New" w:eastAsia="Courier New" w:hAnsi="Courier New" w:cs="Courier New"/>
          <w:sz w:val="20"/>
          <w:szCs w:val="20"/>
        </w:rPr>
        <w:t xml:space="preserve"> + 0.07*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0.17*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0.88*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77605B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+ 1.39*</w:t>
      </w:r>
      <w:proofErr w:type="spellStart"/>
      <w:r w:rsidR="0077605B"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77605B">
        <w:rPr>
          <w:rFonts w:ascii="Courier New" w:eastAsia="Courier New" w:hAnsi="Courier New" w:cs="Courier New"/>
          <w:i/>
          <w:sz w:val="20"/>
          <w:szCs w:val="20"/>
        </w:rPr>
        <w:t xml:space="preserve"> + </w:t>
      </w:r>
      <w:r w:rsidR="0077605B" w:rsidRPr="0080026F">
        <w:rPr>
          <w:rFonts w:ascii="Courier New" w:hAnsi="Courier New" w:cs="Courier New"/>
          <w:sz w:val="20"/>
          <w:szCs w:val="20"/>
        </w:rPr>
        <w:t xml:space="preserve">+ </w:t>
      </w:r>
      <w:r w:rsidR="0077605B">
        <w:rPr>
          <w:rFonts w:ascii="Courier New" w:hAnsi="Courier New" w:cs="Courier New"/>
          <w:sz w:val="20"/>
          <w:szCs w:val="20"/>
        </w:rPr>
        <w:t>0.00</w:t>
      </w:r>
      <w:r w:rsidR="00A55BCF">
        <w:rPr>
          <w:rFonts w:ascii="Courier New" w:hAnsi="Courier New" w:cs="Courier New"/>
          <w:sz w:val="20"/>
          <w:szCs w:val="20"/>
        </w:rPr>
        <w:t>1*r</w:t>
      </w:r>
      <w:r w:rsidR="0077605B" w:rsidRPr="0080026F">
        <w:rPr>
          <w:rFonts w:ascii="Courier New" w:hAnsi="Courier New" w:cs="Courier New"/>
          <w:i/>
          <w:sz w:val="20"/>
          <w:szCs w:val="20"/>
        </w:rPr>
        <w:t>emittances</w:t>
      </w:r>
      <w:r>
        <w:rPr>
          <w:rFonts w:ascii="Courier New" w:eastAsia="Courier New" w:hAnsi="Courier New" w:cs="Courier New"/>
          <w:sz w:val="20"/>
          <w:szCs w:val="20"/>
        </w:rPr>
        <w:t>))</w:t>
      </w:r>
    </w:p>
    <w:p w:rsidR="00532524" w:rsidRPr="00B03128" w:rsidRDefault="00532524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</w:p>
    <w:p w:rsidR="009E56F5" w:rsidRDefault="009E56F5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probability is calculated with a generalized linear function**</w:t>
      </w:r>
    </w:p>
    <w:p w:rsidR="00BD512F" w:rsidRDefault="00B03128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  <w:r w:rsidR="00BD512F">
        <w:rPr>
          <w:rFonts w:ascii="Courier New" w:eastAsia="Courier New" w:hAnsi="Courier New" w:cs="Courier New"/>
          <w:sz w:val="20"/>
          <w:szCs w:val="20"/>
        </w:rPr>
        <w:t xml:space="preserve">*GTGP weight will be adjusted to a higher value to reflect immediate 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boosting </w:t>
      </w:r>
      <w:r w:rsidR="00BD512F">
        <w:rPr>
          <w:rFonts w:ascii="Courier New" w:eastAsia="Courier New" w:hAnsi="Courier New" w:cs="Courier New"/>
          <w:sz w:val="20"/>
          <w:szCs w:val="20"/>
        </w:rPr>
        <w:t>effect of GTGP to out-migration*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</w:p>
    <w:p w:rsidR="00BD512F" w:rsidRDefault="00BD512F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(</w:t>
      </w:r>
      <w:r w:rsidR="00EC3FBE">
        <w:rPr>
          <w:rFonts w:ascii="Courier New" w:eastAsia="Courier New" w:hAnsi="Courier New" w:cs="Courier New"/>
          <w:sz w:val="20"/>
          <w:szCs w:val="20"/>
        </w:rPr>
        <w:t>random #&lt;</w:t>
      </w:r>
      <w:r w:rsidR="00EC3FBE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EC3FBE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 then </w:t>
      </w: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</w:p>
    <w:p w:rsidR="00E3507E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="00BD512F"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 w:rsidR="00BD512F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D512F">
        <w:rPr>
          <w:rFonts w:ascii="Courier New" w:eastAsia="Courier New" w:hAnsi="Courier New" w:cs="Courier New"/>
          <w:color w:val="000000" w:themeColor="text1"/>
          <w:sz w:val="20"/>
          <w:szCs w:val="20"/>
        </w:rPr>
        <w:t>1;</w:t>
      </w:r>
      <w:r w:rsidR="0063759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:rsidR="00121330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Remove the individual from the household;</w:t>
      </w:r>
    </w:p>
    <w:p w:rsidR="00121330" w:rsidRDefault="0063759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121330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="00EC3FBE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reserve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ind_ID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the out-migrants in case for 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mig</w:t>
      </w:r>
      <w:proofErr w:type="spellEnd"/>
      <w:r w:rsidR="00121330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21330" w:rsidRDefault="00121330" w:rsidP="00044B14">
      <w:pPr>
        <w:spacing w:before="20" w:after="0" w:line="240" w:lineRule="auto"/>
        <w:ind w:left="1620" w:right="-20" w:hanging="16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Add the individual to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 w:rsidR="00B80738">
        <w:rPr>
          <w:rFonts w:ascii="Courier New" w:eastAsia="Courier New" w:hAnsi="Courier New" w:cs="Courier New"/>
          <w:i/>
          <w:sz w:val="20"/>
          <w:szCs w:val="20"/>
        </w:rPr>
        <w:t xml:space="preserve"> with all personal migrant attributes in specified in function </w:t>
      </w:r>
      <w:r w:rsidR="00B80738" w:rsidRPr="00AC3B9C">
        <w:rPr>
          <w:rFonts w:ascii="Arial" w:eastAsia="Arial" w:hAnsi="Arial" w:cs="Arial"/>
          <w:b/>
          <w:i/>
          <w:sz w:val="20"/>
          <w:szCs w:val="20"/>
        </w:rPr>
        <w:t>Initialize-parameters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185D0F" w:rsidRDefault="00185D0F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 </w:t>
      </w:r>
    </w:p>
    <w:p w:rsidR="00B80738" w:rsidRDefault="00B80738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</w:p>
    <w:p w:rsidR="00CF4627" w:rsidRDefault="00815992" w:rsidP="00504C8C">
      <w:pPr>
        <w:spacing w:before="20" w:after="0" w:line="240" w:lineRule="auto"/>
        <w:ind w:left="1710"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</w:p>
    <w:p w:rsidR="00121330" w:rsidRDefault="00121330" w:rsidP="00637590">
      <w:pPr>
        <w:spacing w:before="20" w:after="0" w:line="240" w:lineRule="auto"/>
        <w:ind w:right="-20"/>
        <w:rPr>
          <w:ins w:id="13" w:author="XHDXKA" w:date="2017-08-15T08:05:00Z"/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</w:t>
      </w:r>
      <w:r w:rsidRPr="00121330">
        <w:rPr>
          <w:rFonts w:ascii="Courier New" w:eastAsia="Courier New" w:hAnsi="Courier New" w:cs="Courier New"/>
          <w:sz w:val="20"/>
          <w:szCs w:val="20"/>
        </w:rPr>
        <w:t>]</w:t>
      </w:r>
    </w:p>
    <w:p w:rsidR="00A0064B" w:rsidRPr="00A0064B" w:rsidRDefault="00A0064B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ins w:id="14" w:author="XHDXKA" w:date="2017-08-15T08:05:00Z">
        <w:r>
          <w:rPr>
            <w:rFonts w:ascii="Courier New" w:eastAsia="Courier New" w:hAnsi="Courier New" w:cs="Courier New"/>
            <w:sz w:val="20"/>
            <w:szCs w:val="20"/>
          </w:rPr>
          <w:t xml:space="preserve">         household</w:t>
        </w:r>
      </w:ins>
      <w:ins w:id="15" w:author="XHDXKA" w:date="2017-08-15T08:06:00Z">
        <w:r>
          <w:rPr>
            <w:rFonts w:ascii="Courier New" w:eastAsia="Courier New" w:hAnsi="Courier New" w:cs="Courier New"/>
            <w:sz w:val="20"/>
            <w:szCs w:val="20"/>
          </w:rPr>
          <w:t>_</w:t>
        </w:r>
        <w:r w:rsidRPr="00A0064B">
          <w:rPr>
            <w:rFonts w:ascii="Courier New" w:eastAsiaTheme="minorEastAsia" w:hAnsi="Courier New" w:cs="Courier New"/>
            <w:sz w:val="20"/>
            <w:szCs w:val="20"/>
            <w:lang w:eastAsia="zh-CN"/>
          </w:rPr>
          <w:t xml:space="preserve"> </w:t>
        </w:r>
        <w:r w:rsidRPr="00D45F7B">
          <w:rPr>
            <w:rFonts w:ascii="Courier New" w:eastAsiaTheme="minorEastAsia" w:hAnsi="Courier New" w:cs="Courier New"/>
            <w:sz w:val="20"/>
            <w:szCs w:val="20"/>
            <w:lang w:eastAsia="zh-CN"/>
          </w:rPr>
          <w:t>remittances</w:t>
        </w:r>
      </w:ins>
      <w:ins w:id="16" w:author="XHDXKA" w:date="2017-08-15T08:05:00Z">
        <w:r>
          <w:rPr>
            <w:rFonts w:ascii="Courier New" w:eastAsia="Courier New" w:hAnsi="Courier New" w:cs="Courier New"/>
            <w:sz w:val="20"/>
            <w:szCs w:val="20"/>
          </w:rPr>
          <w:t>_</w:t>
        </w:r>
      </w:ins>
      <w:ins w:id="17" w:author="XHDXKA" w:date="2017-08-15T08:06:00Z">
        <w:r>
          <w:rPr>
            <w:rFonts w:ascii="Courier New" w:eastAsia="Courier New" w:hAnsi="Courier New" w:cs="Courier New"/>
            <w:sz w:val="20"/>
            <w:szCs w:val="20"/>
          </w:rPr>
          <w:t xml:space="preserve">= </w:t>
        </w:r>
      </w:ins>
      <w:ins w:id="18" w:author="XHDXKA" w:date="2017-08-15T08:08:00Z">
        <w:r>
          <w:rPr>
            <w:rFonts w:ascii="Courier New" w:eastAsia="Courier New" w:hAnsi="Courier New" w:cs="Courier New"/>
            <w:sz w:val="20"/>
            <w:szCs w:val="20"/>
          </w:rPr>
          <w:t xml:space="preserve">sum of </w:t>
        </w:r>
        <w:proofErr w:type="spellStart"/>
        <w:r w:rsidRPr="00A0064B">
          <w:rPr>
            <w:rFonts w:ascii="Courier New" w:eastAsia="Courier New" w:hAnsi="Courier New" w:cs="Courier New"/>
            <w:i/>
            <w:sz w:val="20"/>
            <w:szCs w:val="20"/>
          </w:rPr>
          <w:t>Mig_remittances</w:t>
        </w:r>
        <w:proofErr w:type="spellEnd"/>
        <w:r>
          <w:rPr>
            <w:rFonts w:ascii="Courier New" w:eastAsia="Courier New" w:hAnsi="Courier New" w:cs="Courier New"/>
            <w:i/>
            <w:sz w:val="20"/>
            <w:szCs w:val="20"/>
          </w:rPr>
          <w:t xml:space="preserve"> </w:t>
        </w:r>
        <w:r w:rsidRPr="00A0064B">
          <w:rPr>
            <w:rFonts w:ascii="Courier New" w:eastAsia="Courier New" w:hAnsi="Courier New" w:cs="Courier New"/>
            <w:sz w:val="20"/>
            <w:szCs w:val="20"/>
            <w:rPrChange w:id="19" w:author="XHDXKA" w:date="2017-08-15T08:09:00Z">
              <w:rPr>
                <w:rFonts w:ascii="Courier New" w:eastAsia="Courier New" w:hAnsi="Courier New" w:cs="Courier New"/>
                <w:i/>
                <w:sz w:val="20"/>
                <w:szCs w:val="20"/>
              </w:rPr>
            </w:rPrChange>
          </w:rPr>
          <w:t xml:space="preserve">of all migrants of the household + </w:t>
        </w:r>
      </w:ins>
      <w:ins w:id="20" w:author="XHDXKA" w:date="2017-08-15T08:09:00Z">
        <w:r w:rsidRPr="00A0064B">
          <w:rPr>
            <w:rFonts w:ascii="Courier New" w:eastAsia="Courier New" w:hAnsi="Courier New" w:cs="Courier New"/>
            <w:i/>
            <w:sz w:val="20"/>
            <w:szCs w:val="20"/>
            <w:rPrChange w:id="21" w:author="XHDXKA" w:date="2017-08-15T08:10:00Z">
              <w:rPr>
                <w:rFonts w:ascii="Courier New" w:eastAsia="Courier New" w:hAnsi="Courier New" w:cs="Courier New"/>
                <w:sz w:val="20"/>
                <w:szCs w:val="20"/>
              </w:rPr>
            </w:rPrChange>
          </w:rPr>
          <w:t>remittances</w:t>
        </w:r>
      </w:ins>
    </w:p>
    <w:p w:rsidR="00612FCE" w:rsidRPr="00A0064B" w:rsidRDefault="00E3507E" w:rsidP="00E3507E">
      <w:pPr>
        <w:spacing w:before="20" w:after="0" w:line="240" w:lineRule="auto"/>
        <w:ind w:right="-20"/>
        <w:rPr>
          <w:ins w:id="22" w:author="XHDXKA" w:date="2017-08-15T08:04:00Z"/>
          <w:rFonts w:ascii="Courier New" w:eastAsia="Courier New" w:hAnsi="Courier New" w:cs="Courier New"/>
          <w:sz w:val="20"/>
          <w:szCs w:val="20"/>
          <w:rPrChange w:id="23" w:author="XHDXKA" w:date="2017-08-15T08:09:00Z">
            <w:rPr>
              <w:ins w:id="24" w:author="XHDXKA" w:date="2017-08-15T08:04:00Z"/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A0064B">
        <w:rPr>
          <w:rFonts w:ascii="Courier New" w:eastAsia="Courier New" w:hAnsi="Courier New" w:cs="Courier New"/>
          <w:sz w:val="20"/>
          <w:szCs w:val="20"/>
          <w:rPrChange w:id="25" w:author="XHDXKA" w:date="2017-08-15T08:09:00Z">
            <w:rPr>
              <w:rFonts w:ascii="Courier New" w:eastAsia="Courier New" w:hAnsi="Courier New" w:cs="Courier New"/>
              <w:sz w:val="20"/>
              <w:szCs w:val="20"/>
            </w:rPr>
          </w:rPrChange>
        </w:rPr>
        <w:t xml:space="preserve">         ]</w:t>
      </w:r>
    </w:p>
    <w:p w:rsidR="00A0064B" w:rsidRDefault="00A0064B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A43C0B" w:rsidRPr="001D1170" w:rsidRDefault="00E3507E" w:rsidP="001D117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091720" w:rsidRDefault="00A43C0B" w:rsidP="00091720">
      <w:r>
        <w:t>]</w:t>
      </w:r>
    </w:p>
    <w:p w:rsidR="00091720" w:rsidRDefault="00091720" w:rsidP="00091720"/>
    <w:p w:rsidR="00091720" w:rsidRDefault="00091720" w:rsidP="00091720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B5778A">
        <w:rPr>
          <w:rFonts w:ascii="Arial" w:eastAsia="Arial" w:hAnsi="Arial" w:cs="Arial"/>
          <w:b/>
          <w:sz w:val="20"/>
          <w:szCs w:val="20"/>
        </w:rPr>
        <w:t>The</w:t>
      </w:r>
      <w:r w:rsidRPr="00B5778A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B5778A">
        <w:rPr>
          <w:rFonts w:ascii="Arial" w:eastAsia="Arial" w:hAnsi="Arial" w:cs="Arial"/>
          <w:b/>
          <w:i/>
          <w:sz w:val="20"/>
          <w:szCs w:val="20"/>
        </w:rPr>
        <w:t>GTGP-participation</w:t>
      </w:r>
      <w:r w:rsidRPr="00B5778A">
        <w:rPr>
          <w:rFonts w:ascii="Arial" w:eastAsia="Arial" w:hAnsi="Arial" w:cs="Arial"/>
          <w:b/>
          <w:sz w:val="20"/>
          <w:szCs w:val="20"/>
        </w:rPr>
        <w:t xml:space="preserve"> 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091720" w:rsidRPr="009E1C36" w:rsidRDefault="00091720" w:rsidP="00091720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94F0C">
        <w:rPr>
          <w:rFonts w:ascii="Arial" w:eastAsia="Arial" w:hAnsi="Arial" w:cs="Arial"/>
          <w:sz w:val="20"/>
          <w:szCs w:val="20"/>
        </w:rPr>
        <w:t>Once in GTGP, no exit, until contract expires (simulation pauses and parameters reset</w:t>
      </w:r>
      <w:proofErr w:type="gramStart"/>
      <w:r w:rsidR="00994F0C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*</w:t>
      </w:r>
      <w:proofErr w:type="gramEnd"/>
      <w:r>
        <w:rPr>
          <w:rFonts w:ascii="Arial" w:eastAsia="Arial" w:hAnsi="Arial" w:cs="Arial"/>
          <w:sz w:val="20"/>
          <w:szCs w:val="20"/>
        </w:rPr>
        <w:t>*</w:t>
      </w:r>
    </w:p>
    <w:p w:rsidR="00091720" w:rsidRDefault="00091720" w:rsidP="00091720"/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  <w:r w:rsidRPr="00091720">
        <w:rPr>
          <w:rFonts w:ascii="Courier New" w:eastAsia="Courier New" w:hAnsi="Courier New" w:cs="Courier New"/>
          <w:sz w:val="20"/>
          <w:szCs w:val="20"/>
        </w:rPr>
        <w:t>GTGP-participation</w:t>
      </w:r>
      <w:r w:rsidR="0082184F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2B074A" w:rsidRDefault="00091720" w:rsidP="0095444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r w:rsidR="000374B6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Preset </w:t>
      </w:r>
      <w:proofErr w:type="spellStart"/>
      <w:r w:rsidR="000374B6">
        <w:rPr>
          <w:rFonts w:ascii="Courier New" w:eastAsia="Courier New" w:hAnsi="Courier New" w:cs="Courier New"/>
          <w:sz w:val="20"/>
          <w:szCs w:val="20"/>
        </w:rPr>
        <w:t>minimum_non</w:t>
      </w:r>
      <w:proofErr w:type="spellEnd"/>
      <w:r w:rsidR="000374B6">
        <w:rPr>
          <w:rFonts w:ascii="Courier New" w:eastAsia="Courier New" w:hAnsi="Courier New" w:cs="Courier New"/>
          <w:sz w:val="20"/>
          <w:szCs w:val="20"/>
        </w:rPr>
        <w:t xml:space="preserve">-GTGP = </w:t>
      </w:r>
      <w:r w:rsidR="000374B6" w:rsidRPr="0095444B">
        <w:rPr>
          <w:rFonts w:ascii="Courier New" w:eastAsia="Courier New" w:hAnsi="Courier New" w:cs="Courier New"/>
          <w:color w:val="00B0F0"/>
          <w:sz w:val="20"/>
          <w:szCs w:val="20"/>
        </w:rPr>
        <w:t>0.3</w:t>
      </w:r>
      <w:r w:rsidR="000374B6">
        <w:rPr>
          <w:rFonts w:ascii="Courier New" w:eastAsia="Courier New" w:hAnsi="Courier New" w:cs="Courier New"/>
          <w:sz w:val="20"/>
          <w:szCs w:val="20"/>
        </w:rPr>
        <w:t>; **minimum area of non-GTGP land each household should hold</w:t>
      </w:r>
      <w:r w:rsidR="007D3210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21321C">
        <w:rPr>
          <w:rFonts w:ascii="Courier New" w:eastAsia="Courier New" w:hAnsi="Courier New" w:cs="Courier New"/>
          <w:sz w:val="20"/>
          <w:szCs w:val="20"/>
        </w:rPr>
        <w:t xml:space="preserve">meet what observed and handle issues of </w:t>
      </w:r>
      <w:r w:rsidR="0021321C" w:rsidRPr="0021321C">
        <w:rPr>
          <w:rFonts w:ascii="Courier New" w:eastAsia="Courier New" w:hAnsi="Courier New" w:cs="Courier New"/>
          <w:sz w:val="20"/>
          <w:szCs w:val="20"/>
        </w:rPr>
        <w:t xml:space="preserve">land scarcity </w:t>
      </w:r>
      <w:r w:rsidR="000374B6">
        <w:rPr>
          <w:rFonts w:ascii="Courier New" w:eastAsia="Courier New" w:hAnsi="Courier New" w:cs="Courier New"/>
          <w:sz w:val="20"/>
          <w:szCs w:val="20"/>
        </w:rPr>
        <w:t>**</w:t>
      </w:r>
    </w:p>
    <w:p w:rsidR="0082184F" w:rsidRDefault="0082184F" w:rsidP="0082184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Loop through all households:</w:t>
      </w:r>
    </w:p>
    <w:p w:rsidR="0082184F" w:rsidRPr="002B074A" w:rsidRDefault="0082184F" w:rsidP="0082184F">
      <w:pPr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[</w:t>
      </w:r>
    </w:p>
    <w:p w:rsidR="0087402B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Loop through all non-GTGP land parcels agents</w:t>
      </w:r>
      <w:r w:rsidR="0082184F">
        <w:rPr>
          <w:rFonts w:ascii="Courier New" w:eastAsia="Courier New" w:hAnsi="Courier New" w:cs="Courier New"/>
          <w:sz w:val="20"/>
          <w:szCs w:val="20"/>
        </w:rPr>
        <w:t xml:space="preserve"> for a household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87402B" w:rsidRDefault="0087402B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FA1FF9" w:rsidRDefault="00FA1FF9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Calculate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total_non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-GTGP; ** add up 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land **</w:t>
      </w:r>
    </w:p>
    <w:p w:rsidR="00900EBC" w:rsidRDefault="00900EBC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Calculate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hh_size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** add up all household members**</w:t>
      </w:r>
    </w:p>
    <w:p w:rsidR="00FA1FF9" w:rsidRDefault="00FA1FF9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Out of this loop 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total_non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-GTGP &lt;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minimum_non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-GTGP);</w:t>
      </w:r>
      <w:r w:rsidR="007D3210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9769E" w:rsidRPr="0089769E" w:rsidRDefault="0089769E" w:rsidP="0087402B">
      <w:pPr>
        <w:ind w:firstLine="48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GTGP_par_prob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2B074A" w:rsidRDefault="002B074A" w:rsidP="0087402B">
      <w:pPr>
        <w:ind w:firstLine="48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crop_income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land_outpu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t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*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unit_</w:t>
      </w:r>
      <w:proofErr w:type="gram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price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with reference to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plant_type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)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；</w:t>
      </w:r>
    </w:p>
    <w:p w:rsidR="002B074A" w:rsidRDefault="002B074A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</w:t>
      </w:r>
      <w:proofErr w:type="spellStart"/>
      <w:r w:rsidR="005F30E2">
        <w:rPr>
          <w:rFonts w:ascii="Courier New" w:eastAsiaTheme="minorEastAsia" w:hAnsi="Courier New" w:cs="Courier New"/>
          <w:sz w:val="20"/>
          <w:szCs w:val="20"/>
          <w:lang w:eastAsia="zh-CN"/>
        </w:rPr>
        <w:t>Comp_amt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= </w:t>
      </w:r>
      <w:r w:rsidR="005F30E2">
        <w:rPr>
          <w:rFonts w:ascii="Courier New" w:eastAsia="Courier New" w:hAnsi="Courier New" w:cs="Courier New"/>
          <w:sz w:val="20"/>
          <w:szCs w:val="20"/>
        </w:rPr>
        <w:t>a</w:t>
      </w:r>
      <w:ins w:id="26" w:author="XHDXKA" w:date="2017-08-15T07:57:00Z">
        <w:r w:rsidR="00D45F7B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proofErr w:type="spellStart"/>
      <w:r w:rsidR="005F30E2">
        <w:rPr>
          <w:rFonts w:ascii="Courier New" w:eastAsia="Courier New" w:hAnsi="Courier New" w:cs="Courier New"/>
          <w:sz w:val="20"/>
          <w:szCs w:val="20"/>
        </w:rPr>
        <w:t>rea_of_land</w:t>
      </w:r>
      <w:proofErr w:type="spellEnd"/>
      <w:r w:rsidR="005F30E2">
        <w:rPr>
          <w:rFonts w:ascii="Courier New" w:eastAsia="Courier New" w:hAnsi="Courier New" w:cs="Courier New"/>
          <w:sz w:val="20"/>
          <w:szCs w:val="20"/>
        </w:rPr>
        <w:t xml:space="preserve"> * </w:t>
      </w:r>
      <w:proofErr w:type="spellStart"/>
      <w:r w:rsidR="005F30E2"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 w:rsidR="005F30E2">
        <w:rPr>
          <w:rFonts w:ascii="Courier New" w:eastAsia="Courier New" w:hAnsi="Courier New" w:cs="Courier New"/>
          <w:sz w:val="20"/>
          <w:szCs w:val="20"/>
        </w:rPr>
        <w:t>;</w:t>
      </w:r>
    </w:p>
    <w:p w:rsidR="005F30E2" w:rsidRDefault="005F30E2" w:rsidP="0087402B">
      <w:pPr>
        <w:ind w:firstLine="48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GTGP_net_cash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eastAsia="zh-CN"/>
        </w:rPr>
        <w:t>Comp_amt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-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crop_income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; ** on parcel level </w:t>
      </w:r>
    </w:p>
    <w:p w:rsidR="00182EC2" w:rsidRPr="0095444B" w:rsidRDefault="00182EC2" w:rsidP="0087402B">
      <w:pPr>
        <w:ind w:firstLine="480"/>
        <w:rPr>
          <w:rFonts w:ascii="Courier New" w:eastAsiaTheme="minorEastAsia" w:hAnsi="Courier New" w:cs="Courier New"/>
          <w:sz w:val="20"/>
          <w:szCs w:val="20"/>
          <w:lang w:eastAsia="zh-CN"/>
        </w:rPr>
      </w:pPr>
      <w:ins w:id="27" w:author="XHDXKA" w:date="2017-08-15T07:46:00Z"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 xml:space="preserve">   </w:t>
        </w:r>
      </w:ins>
    </w:p>
    <w:p w:rsidR="00091720" w:rsidRDefault="0087402B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5F30E2">
        <w:rPr>
          <w:rFonts w:ascii="Courier New" w:eastAsia="Courier New" w:hAnsi="Courier New" w:cs="Courier New"/>
          <w:sz w:val="20"/>
          <w:szCs w:val="20"/>
        </w:rPr>
        <w:t>**</w:t>
      </w:r>
      <w:r w:rsidR="00091720">
        <w:rPr>
          <w:rFonts w:ascii="Courier New" w:eastAsia="Courier New" w:hAnsi="Courier New" w:cs="Courier New"/>
          <w:sz w:val="20"/>
          <w:szCs w:val="20"/>
        </w:rPr>
        <w:t xml:space="preserve">A logistics function will be used to calculate the probability of GTGP </w:t>
      </w:r>
      <w:r w:rsidR="00091720" w:rsidRPr="00091720">
        <w:rPr>
          <w:rFonts w:ascii="Courier New" w:eastAsia="Courier New" w:hAnsi="Courier New" w:cs="Courier New"/>
          <w:sz w:val="20"/>
          <w:szCs w:val="20"/>
        </w:rPr>
        <w:t>participation</w:t>
      </w:r>
      <w:r w:rsidR="005F30E2">
        <w:rPr>
          <w:rFonts w:ascii="Courier New" w:eastAsia="Courier New" w:hAnsi="Courier New" w:cs="Courier New"/>
          <w:sz w:val="20"/>
          <w:szCs w:val="20"/>
        </w:rPr>
        <w:t xml:space="preserve"> on parcel level **</w:t>
      </w:r>
    </w:p>
    <w:p w:rsidR="004D3C6D" w:rsidRDefault="000374B6" w:rsidP="00815992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900EBC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="00900EBC" w:rsidRPr="00900EBC">
        <w:rPr>
          <w:rFonts w:ascii="Courier New" w:eastAsia="Courier New" w:hAnsi="Courier New" w:cs="Courier New"/>
          <w:sz w:val="20"/>
          <w:szCs w:val="20"/>
        </w:rPr>
        <w:t>GTGP_par_prob</w:t>
      </w:r>
      <w:proofErr w:type="spellEnd"/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="00900EBC" w:rsidRPr="00900EBC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="00900EBC" w:rsidRPr="00900EB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="00900EBC" w:rsidRPr="00900EBC">
        <w:rPr>
          <w:rFonts w:ascii="Courier New" w:eastAsia="Courier New" w:hAnsi="Courier New" w:cs="Courier New"/>
          <w:sz w:val="20"/>
          <w:szCs w:val="20"/>
        </w:rPr>
        <w:t>2.52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>-</w:t>
      </w:r>
      <w:r w:rsidR="00900EBC">
        <w:t xml:space="preserve"> </w:t>
      </w:r>
      <w:r w:rsidR="00022841">
        <w:t xml:space="preserve"> </w:t>
      </w:r>
      <w:r w:rsidR="00900EBC">
        <w:rPr>
          <w:rFonts w:ascii="Courier New" w:eastAsia="Courier New" w:hAnsi="Courier New" w:cs="Courier New"/>
          <w:sz w:val="20"/>
          <w:szCs w:val="20"/>
        </w:rPr>
        <w:t>0.012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* Age_1 -  </w:t>
      </w:r>
      <w:r w:rsidR="00900EBC">
        <w:rPr>
          <w:rFonts w:ascii="Courier New" w:eastAsia="Courier New" w:hAnsi="Courier New" w:cs="Courier New"/>
          <w:sz w:val="20"/>
          <w:szCs w:val="20"/>
        </w:rPr>
        <w:t>0.29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>* Gender_1</w:t>
      </w:r>
      <w:r w:rsidR="00900EB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+ </w:t>
      </w:r>
      <w:r w:rsidR="00022841">
        <w:rPr>
          <w:rFonts w:ascii="Courier New" w:eastAsia="Courier New" w:hAnsi="Courier New" w:cs="Courier New"/>
          <w:sz w:val="20"/>
          <w:szCs w:val="20"/>
        </w:rPr>
        <w:t>0.01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r w:rsidR="00900EBC">
        <w:rPr>
          <w:rFonts w:ascii="Courier New" w:eastAsia="Courier New" w:hAnsi="Courier New" w:cs="Courier New"/>
          <w:sz w:val="20"/>
          <w:szCs w:val="20"/>
        </w:rPr>
        <w:t xml:space="preserve"> Education_1 + 0.001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900EBC">
        <w:rPr>
          <w:rFonts w:ascii="Courier New" w:eastAsia="Courier New" w:hAnsi="Courier New" w:cs="Courier New"/>
          <w:sz w:val="20"/>
          <w:szCs w:val="20"/>
        </w:rPr>
        <w:t>hh_size</w:t>
      </w:r>
      <w:proofErr w:type="spellEnd"/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2841">
        <w:rPr>
          <w:rFonts w:ascii="Courier New" w:eastAsia="Courier New" w:hAnsi="Courier New" w:cs="Courier New"/>
          <w:sz w:val="20"/>
          <w:szCs w:val="20"/>
        </w:rPr>
        <w:t>- 2.45*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land_type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>+ 0.0</w:t>
      </w:r>
      <w:r w:rsidR="00900EBC">
        <w:rPr>
          <w:rFonts w:ascii="Courier New" w:eastAsia="Courier New" w:hAnsi="Courier New" w:cs="Courier New"/>
          <w:sz w:val="20"/>
          <w:szCs w:val="20"/>
        </w:rPr>
        <w:t>006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900EBC" w:rsidRPr="00900EBC">
        <w:rPr>
          <w:rFonts w:ascii="Courier New" w:eastAsia="Courier New" w:hAnsi="Courier New" w:cs="Courier New"/>
          <w:sz w:val="20"/>
          <w:szCs w:val="20"/>
        </w:rPr>
        <w:t>GTGP_net_cash</w:t>
      </w:r>
      <w:proofErr w:type="spellEnd"/>
      <w:r w:rsidR="00022841">
        <w:rPr>
          <w:rFonts w:ascii="Courier New" w:eastAsia="Courier New" w:hAnsi="Courier New" w:cs="Courier New"/>
          <w:sz w:val="20"/>
          <w:szCs w:val="20"/>
        </w:rPr>
        <w:t xml:space="preserve"> +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0.04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time_land</w:t>
      </w:r>
      <w:proofErr w:type="spellEnd"/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)/(1 + </w:t>
      </w:r>
      <w:proofErr w:type="spellStart"/>
      <w:r w:rsidR="00022841" w:rsidRPr="00900EBC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>(2.52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>-</w:t>
      </w:r>
      <w:r w:rsidR="00022841">
        <w:t xml:space="preserve">  </w:t>
      </w:r>
      <w:r w:rsidR="00022841">
        <w:rPr>
          <w:rFonts w:ascii="Courier New" w:eastAsia="Courier New" w:hAnsi="Courier New" w:cs="Courier New"/>
          <w:sz w:val="20"/>
          <w:szCs w:val="20"/>
        </w:rPr>
        <w:t>0.012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* Age_1 -  </w:t>
      </w:r>
      <w:r w:rsidR="00022841">
        <w:rPr>
          <w:rFonts w:ascii="Courier New" w:eastAsia="Courier New" w:hAnsi="Courier New" w:cs="Courier New"/>
          <w:sz w:val="20"/>
          <w:szCs w:val="20"/>
        </w:rPr>
        <w:t>0.29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>* Gender_1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+ </w:t>
      </w:r>
      <w:r w:rsidR="00022841">
        <w:rPr>
          <w:rFonts w:ascii="Courier New" w:eastAsia="Courier New" w:hAnsi="Courier New" w:cs="Courier New"/>
          <w:sz w:val="20"/>
          <w:szCs w:val="20"/>
        </w:rPr>
        <w:t>0.01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 Education_1 + 0.001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hh_size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2841">
        <w:rPr>
          <w:rFonts w:ascii="Courier New" w:eastAsia="Courier New" w:hAnsi="Courier New" w:cs="Courier New"/>
          <w:sz w:val="20"/>
          <w:szCs w:val="20"/>
        </w:rPr>
        <w:t>- 2.45*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land_type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+ 0.0</w:t>
      </w:r>
      <w:r w:rsidR="00022841">
        <w:rPr>
          <w:rFonts w:ascii="Courier New" w:eastAsia="Courier New" w:hAnsi="Courier New" w:cs="Courier New"/>
          <w:sz w:val="20"/>
          <w:szCs w:val="20"/>
        </w:rPr>
        <w:t>006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022841" w:rsidRPr="00900EBC">
        <w:rPr>
          <w:rFonts w:ascii="Courier New" w:eastAsia="Courier New" w:hAnsi="Courier New" w:cs="Courier New"/>
          <w:sz w:val="20"/>
          <w:szCs w:val="20"/>
        </w:rPr>
        <w:t>GTGP_net_cash</w:t>
      </w:r>
      <w:proofErr w:type="spellEnd"/>
      <w:r w:rsidR="00022841">
        <w:rPr>
          <w:rFonts w:ascii="Courier New" w:eastAsia="Courier New" w:hAnsi="Courier New" w:cs="Courier New"/>
          <w:sz w:val="20"/>
          <w:szCs w:val="20"/>
        </w:rPr>
        <w:t xml:space="preserve"> +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0.04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time_land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>)</w:t>
      </w:r>
      <w:r w:rsidR="00022841">
        <w:rPr>
          <w:rFonts w:ascii="Courier New" w:eastAsia="Courier New" w:hAnsi="Courier New" w:cs="Courier New"/>
          <w:sz w:val="20"/>
          <w:szCs w:val="20"/>
        </w:rPr>
        <w:t>)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>;</w:t>
      </w:r>
    </w:p>
    <w:p w:rsidR="000374B6" w:rsidRDefault="000374B6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(random #&lt;</w:t>
      </w:r>
      <w:r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AA70F9">
        <w:rPr>
          <w:rFonts w:ascii="Courier New" w:eastAsia="Courier New" w:hAnsi="Courier New" w:cs="Courier New"/>
          <w:sz w:val="20"/>
          <w:szCs w:val="20"/>
        </w:rPr>
        <w:t>GTGP_par_prob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 then 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Remove the parcel from non-GTGP land parcels agents;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 xml:space="preserve">Add the parcel to GTGP land parcels agents;      </w:t>
      </w:r>
    </w:p>
    <w:p w:rsidR="00E94F94" w:rsidRDefault="00E94F94" w:rsidP="0095444B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</w:p>
    <w:p w:rsidR="00E94F94" w:rsidRPr="00121330" w:rsidRDefault="00E94F94" w:rsidP="00E94F94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</w:t>
      </w:r>
      <w:r w:rsidRPr="00121330">
        <w:rPr>
          <w:rFonts w:ascii="Courier New" w:eastAsia="Courier New" w:hAnsi="Courier New" w:cs="Courier New"/>
          <w:sz w:val="20"/>
          <w:szCs w:val="20"/>
        </w:rPr>
        <w:t>]</w:t>
      </w:r>
    </w:p>
    <w:p w:rsidR="000374B6" w:rsidRDefault="000374B6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</w:p>
    <w:p w:rsidR="000374B6" w:rsidRDefault="00E94F94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del w:id="28" w:author="XHDXKA" w:date="2017-08-15T07:49:00Z">
        <w:r w:rsidRPr="0089769E" w:rsidDel="00182EC2">
          <w:rPr>
            <w:rFonts w:ascii="Courier New" w:hAnsi="Courier New" w:cs="Courier New"/>
            <w:sz w:val="20"/>
            <w:szCs w:val="20"/>
          </w:rPr>
          <w:delText>Age_1</w:delText>
        </w:r>
        <w:r w:rsidDel="00182EC2">
          <w:rPr>
            <w:rFonts w:ascii="Courier New" w:hAnsi="Courier New" w:cs="Courier New"/>
            <w:sz w:val="20"/>
            <w:szCs w:val="20"/>
          </w:rPr>
          <w:delText xml:space="preserve"> + 1; ** age of hh head increment</w:delText>
        </w:r>
      </w:del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374B6" w:rsidRDefault="000374B6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:rsidR="000374B6" w:rsidRDefault="00FA1FF9" w:rsidP="0087402B">
      <w:pPr>
        <w:ind w:firstLine="480"/>
        <w:rPr>
          <w:ins w:id="29" w:author="XHDXKA" w:date="2017-08-15T07:49:00Z"/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]</w:t>
      </w:r>
    </w:p>
    <w:p w:rsidR="00182EC2" w:rsidRDefault="00182EC2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ins w:id="30" w:author="XHDXKA" w:date="2017-08-15T07:49:00Z">
        <w:r w:rsidRPr="0089769E">
          <w:rPr>
            <w:rFonts w:ascii="Courier New" w:hAnsi="Courier New" w:cs="Courier New"/>
            <w:sz w:val="20"/>
            <w:szCs w:val="20"/>
          </w:rPr>
          <w:t>Age_1</w:t>
        </w:r>
        <w:r>
          <w:rPr>
            <w:rFonts w:ascii="Courier New" w:hAnsi="Courier New" w:cs="Courier New"/>
            <w:sz w:val="20"/>
            <w:szCs w:val="20"/>
          </w:rPr>
          <w:t xml:space="preserve"> + 1; ** age of </w:t>
        </w:r>
        <w:proofErr w:type="spellStart"/>
        <w:r>
          <w:rPr>
            <w:rFonts w:ascii="Courier New" w:hAnsi="Courier New" w:cs="Courier New"/>
            <w:sz w:val="20"/>
            <w:szCs w:val="20"/>
          </w:rPr>
          <w:t>hh</w:t>
        </w:r>
        <w:proofErr w:type="spellEnd"/>
        <w:r>
          <w:rPr>
            <w:rFonts w:ascii="Courier New" w:hAnsi="Courier New" w:cs="Courier New"/>
            <w:sz w:val="20"/>
            <w:szCs w:val="20"/>
          </w:rPr>
          <w:t xml:space="preserve"> head increment</w:t>
        </w:r>
      </w:ins>
    </w:p>
    <w:p w:rsidR="00D45F7B" w:rsidRDefault="0087402B" w:rsidP="00E94F94">
      <w:pPr>
        <w:rPr>
          <w:ins w:id="31" w:author="XHDXKA" w:date="2017-08-15T07:57:00Z"/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ins w:id="32" w:author="XHDXKA" w:date="2017-08-15T07:48:00Z">
        <w:r w:rsidR="00182EC2">
          <w:rPr>
            <w:rFonts w:ascii="Courier New" w:eastAsia="Courier New" w:hAnsi="Courier New" w:cs="Courier New"/>
            <w:sz w:val="20"/>
            <w:szCs w:val="20"/>
          </w:rPr>
          <w:t xml:space="preserve">Calculate </w:t>
        </w:r>
        <w:proofErr w:type="spellStart"/>
        <w:r w:rsidR="00182EC2">
          <w:rPr>
            <w:rFonts w:ascii="Courier New" w:eastAsiaTheme="minorEastAsia" w:hAnsi="Courier New" w:cs="Courier New"/>
            <w:sz w:val="20"/>
            <w:szCs w:val="20"/>
            <w:lang w:eastAsia="zh-CN"/>
          </w:rPr>
          <w:t>t</w:t>
        </w:r>
      </w:ins>
      <w:ins w:id="33" w:author="XHDXKA" w:date="2017-08-15T07:47:00Z">
        <w:r w:rsidR="00182EC2">
          <w:rPr>
            <w:rFonts w:ascii="Courier New" w:eastAsiaTheme="minorEastAsia" w:hAnsi="Courier New" w:cs="Courier New"/>
            <w:sz w:val="20"/>
            <w:szCs w:val="20"/>
            <w:lang w:eastAsia="zh-CN"/>
          </w:rPr>
          <w:t>otal_crop_income</w:t>
        </w:r>
      </w:ins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ins w:id="34" w:author="XHDXKA" w:date="2017-08-15T07:48:00Z">
        <w:r w:rsidR="00D45F7B">
          <w:rPr>
            <w:rFonts w:ascii="Courier New" w:eastAsia="Courier New" w:hAnsi="Courier New" w:cs="Courier New"/>
            <w:sz w:val="20"/>
            <w:szCs w:val="20"/>
          </w:rPr>
          <w:t xml:space="preserve">** add up </w:t>
        </w:r>
        <w:proofErr w:type="spellStart"/>
        <w:r w:rsidR="00182EC2">
          <w:rPr>
            <w:rFonts w:ascii="Courier New" w:eastAsiaTheme="minorEastAsia" w:hAnsi="Courier New" w:cs="Courier New" w:hint="eastAsia"/>
            <w:sz w:val="20"/>
            <w:szCs w:val="20"/>
            <w:lang w:eastAsia="zh-CN"/>
          </w:rPr>
          <w:t>crop_income</w:t>
        </w:r>
      </w:ins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ins w:id="35" w:author="XHDXKA" w:date="2017-08-15T07:58:00Z">
        <w:r w:rsidR="00D45F7B">
          <w:rPr>
            <w:rFonts w:ascii="Courier New" w:eastAsia="Courier New" w:hAnsi="Courier New" w:cs="Courier New"/>
            <w:sz w:val="20"/>
            <w:szCs w:val="20"/>
          </w:rPr>
          <w:t>for all parcels</w:t>
        </w:r>
      </w:ins>
    </w:p>
    <w:p w:rsidR="00114B99" w:rsidRDefault="00D45F7B" w:rsidP="00E94F94">
      <w:pPr>
        <w:rPr>
          <w:ins w:id="36" w:author="XHDXKA" w:date="2017-08-15T07:53:00Z"/>
          <w:rFonts w:ascii="Courier New" w:eastAsia="Courier New" w:hAnsi="Courier New" w:cs="Courier New"/>
          <w:sz w:val="20"/>
          <w:szCs w:val="20"/>
        </w:rPr>
      </w:pPr>
      <w:ins w:id="37" w:author="XHDXKA" w:date="2017-08-15T07:57:00Z">
        <w:r>
          <w:rPr>
            <w:rFonts w:ascii="Courier New" w:eastAsia="Courier New" w:hAnsi="Courier New" w:cs="Courier New"/>
            <w:sz w:val="20"/>
            <w:szCs w:val="20"/>
          </w:rPr>
          <w:t xml:space="preserve">    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Calculate </w:t>
        </w:r>
        <w:proofErr w:type="spellStart"/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>t</w:t>
        </w:r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>otal</w:t>
        </w:r>
      </w:ins>
      <w:ins w:id="38" w:author="XHDXKA" w:date="2017-08-15T07:58:00Z"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>_</w:t>
        </w:r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>Comp_amt</w:t>
        </w:r>
        <w:proofErr w:type="spellEnd"/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 xml:space="preserve"> </w:t>
        </w:r>
      </w:ins>
      <w:ins w:id="39" w:author="XHDXKA" w:date="2017-08-15T07:57:00Z">
        <w:r>
          <w:rPr>
            <w:rFonts w:ascii="Courier New" w:eastAsia="Courier New" w:hAnsi="Courier New" w:cs="Courier New"/>
            <w:sz w:val="20"/>
            <w:szCs w:val="20"/>
          </w:rPr>
          <w:t xml:space="preserve">** add up all </w:t>
        </w:r>
      </w:ins>
      <w:proofErr w:type="spellStart"/>
      <w:ins w:id="40" w:author="XHDXKA" w:date="2017-08-15T07:58:00Z"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>Comp_amt</w:t>
        </w:r>
      </w:ins>
      <w:del w:id="41" w:author="XHDXKA" w:date="2017-08-15T07:57:00Z">
        <w:r w:rsidR="0087402B" w:rsidDel="00D45F7B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</w:del>
      <w:ins w:id="42" w:author="XHDXKA" w:date="2017-08-15T07:58:00Z">
        <w:r>
          <w:rPr>
            <w:rFonts w:ascii="Courier New" w:eastAsia="Courier New" w:hAnsi="Courier New" w:cs="Courier New"/>
            <w:sz w:val="20"/>
            <w:szCs w:val="20"/>
          </w:rPr>
          <w:t>for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all parcels</w:t>
        </w:r>
      </w:ins>
    </w:p>
    <w:p w:rsidR="0087402B" w:rsidRDefault="00D45F7B" w:rsidP="00D45F7B">
      <w:pPr>
        <w:ind w:firstLine="480"/>
        <w:rPr>
          <w:ins w:id="43" w:author="XHDXKA" w:date="2017-08-15T08:00:00Z"/>
          <w:rFonts w:ascii="Courier New" w:eastAsiaTheme="minorEastAsia" w:hAnsi="Courier New" w:cs="Courier New"/>
          <w:sz w:val="20"/>
          <w:szCs w:val="20"/>
          <w:lang w:eastAsia="zh-CN"/>
        </w:rPr>
        <w:pPrChange w:id="44" w:author="XHDXKA" w:date="2017-08-15T08:00:00Z">
          <w:pPr/>
        </w:pPrChange>
      </w:pPr>
      <w:proofErr w:type="spellStart"/>
      <w:ins w:id="45" w:author="XHDXKA" w:date="2017-08-15T07:54:00Z">
        <w:r>
          <w:rPr>
            <w:rFonts w:ascii="Courier New" w:eastAsia="Courier New" w:hAnsi="Courier New" w:cs="Courier New"/>
            <w:sz w:val="20"/>
            <w:szCs w:val="20"/>
          </w:rPr>
          <w:t>household_income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=</w:t>
        </w:r>
      </w:ins>
      <w:r w:rsidR="00E94F9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ins w:id="46" w:author="XHDXKA" w:date="2017-08-15T07:54:00Z"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>total_crop_income</w:t>
        </w:r>
        <w:proofErr w:type="spellEnd"/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 xml:space="preserve"> + </w:t>
        </w:r>
      </w:ins>
      <w:proofErr w:type="spellStart"/>
      <w:ins w:id="47" w:author="XHDXKA" w:date="2017-08-15T07:56:00Z">
        <w:r w:rsidRPr="002B074A">
          <w:rPr>
            <w:rFonts w:ascii="Courier New" w:eastAsia="Courier New" w:hAnsi="Courier New" w:cs="Courier New"/>
            <w:sz w:val="20"/>
            <w:szCs w:val="20"/>
          </w:rPr>
          <w:t>income_local_offfarm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+ </w:t>
        </w:r>
      </w:ins>
      <w:proofErr w:type="spellStart"/>
      <w:ins w:id="48" w:author="XHDXKA" w:date="2017-08-15T07:58:00Z"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>total_Comp_amt</w:t>
        </w:r>
        <w:proofErr w:type="spellEnd"/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 xml:space="preserve"> + </w:t>
        </w:r>
      </w:ins>
      <w:ins w:id="49" w:author="XHDXKA" w:date="2017-08-15T08:12:00Z">
        <w:r w:rsidR="00A0064B">
          <w:rPr>
            <w:rFonts w:ascii="Courier New" w:eastAsia="Courier New" w:hAnsi="Courier New" w:cs="Courier New"/>
            <w:sz w:val="20"/>
            <w:szCs w:val="20"/>
          </w:rPr>
          <w:t>household_</w:t>
        </w:r>
        <w:r w:rsidR="00A0064B" w:rsidRPr="00A0064B">
          <w:rPr>
            <w:rFonts w:ascii="Courier New" w:eastAsiaTheme="minorEastAsia" w:hAnsi="Courier New" w:cs="Courier New"/>
            <w:sz w:val="20"/>
            <w:szCs w:val="20"/>
            <w:lang w:eastAsia="zh-CN"/>
          </w:rPr>
          <w:t xml:space="preserve"> </w:t>
        </w:r>
        <w:r w:rsidR="00A0064B" w:rsidRPr="00D45F7B">
          <w:rPr>
            <w:rFonts w:ascii="Courier New" w:eastAsiaTheme="minorEastAsia" w:hAnsi="Courier New" w:cs="Courier New"/>
            <w:sz w:val="20"/>
            <w:szCs w:val="20"/>
            <w:lang w:eastAsia="zh-CN"/>
          </w:rPr>
          <w:t>remittances</w:t>
        </w:r>
      </w:ins>
    </w:p>
    <w:p w:rsidR="00D45F7B" w:rsidRDefault="00D45F7B" w:rsidP="00D45F7B">
      <w:pPr>
        <w:ind w:firstLine="480"/>
        <w:rPr>
          <w:rFonts w:ascii="Courier New" w:eastAsia="Courier New" w:hAnsi="Courier New" w:cs="Courier New"/>
          <w:sz w:val="20"/>
          <w:szCs w:val="20"/>
        </w:rPr>
        <w:pPrChange w:id="50" w:author="XHDXKA" w:date="2017-08-15T08:00:00Z">
          <w:pPr/>
        </w:pPrChange>
      </w:pPr>
      <w:ins w:id="51" w:author="XHDXKA" w:date="2017-08-15T08:00:00Z">
        <w:r>
          <w:rPr>
            <w:rFonts w:ascii="Courier New" w:eastAsiaTheme="minorEastAsia" w:hAnsi="Courier New" w:cs="Courier New"/>
            <w:sz w:val="20"/>
            <w:szCs w:val="20"/>
            <w:lang w:eastAsia="zh-CN"/>
          </w:rPr>
          <w:t xml:space="preserve">Report </w:t>
        </w:r>
        <w:proofErr w:type="spellStart"/>
        <w:r>
          <w:rPr>
            <w:rFonts w:ascii="Courier New" w:eastAsia="Courier New" w:hAnsi="Courier New" w:cs="Courier New"/>
            <w:sz w:val="20"/>
            <w:szCs w:val="20"/>
          </w:rPr>
          <w:t>household_income</w:t>
        </w:r>
      </w:ins>
      <w:proofErr w:type="spellEnd"/>
      <w:ins w:id="52" w:author="XHDXKA" w:date="2017-08-15T08:01:00Z">
        <w:r>
          <w:rPr>
            <w:rFonts w:ascii="Courier New" w:eastAsia="Courier New" w:hAnsi="Courier New" w:cs="Courier New"/>
            <w:sz w:val="20"/>
            <w:szCs w:val="20"/>
          </w:rPr>
          <w:t xml:space="preserve"> in the output Excel file</w:t>
        </w:r>
      </w:ins>
    </w:p>
    <w:p w:rsidR="00091720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]</w:t>
      </w:r>
      <w:r w:rsidR="00994F0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2B074A" w:rsidRDefault="002B074A" w:rsidP="002B074A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B5778A">
        <w:rPr>
          <w:rFonts w:ascii="Arial" w:eastAsia="Arial" w:hAnsi="Arial" w:cs="Arial"/>
          <w:b/>
          <w:sz w:val="20"/>
          <w:szCs w:val="20"/>
        </w:rPr>
        <w:t>The</w:t>
      </w:r>
      <w:r w:rsidRPr="00B5778A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="005F30E2">
        <w:rPr>
          <w:rFonts w:ascii="Arial" w:eastAsia="Arial" w:hAnsi="Arial" w:cs="Arial"/>
          <w:b/>
          <w:i/>
          <w:sz w:val="20"/>
          <w:szCs w:val="20"/>
        </w:rPr>
        <w:t>GTGP-policy</w:t>
      </w:r>
      <w:r w:rsidRPr="00B5778A">
        <w:rPr>
          <w:rFonts w:ascii="Arial" w:eastAsia="Arial" w:hAnsi="Arial" w:cs="Arial"/>
          <w:b/>
          <w:sz w:val="20"/>
          <w:szCs w:val="20"/>
        </w:rPr>
        <w:t xml:space="preserve"> 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53" w:name="_GoBack"/>
      <w:bookmarkEnd w:id="53"/>
    </w:p>
    <w:p w:rsidR="005F30E2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</w:p>
    <w:p w:rsidR="005F30E2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  <w:r w:rsidRPr="00091720">
        <w:rPr>
          <w:rFonts w:ascii="Courier New" w:eastAsia="Courier New" w:hAnsi="Courier New" w:cs="Courier New"/>
          <w:sz w:val="20"/>
          <w:szCs w:val="20"/>
        </w:rPr>
        <w:t>GTGP-p</w:t>
      </w:r>
      <w:r>
        <w:rPr>
          <w:rFonts w:ascii="Courier New" w:eastAsia="Courier New" w:hAnsi="Courier New" w:cs="Courier New"/>
          <w:sz w:val="20"/>
          <w:szCs w:val="20"/>
        </w:rPr>
        <w:t>olicy</w:t>
      </w:r>
    </w:p>
    <w:p w:rsidR="00091720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5F30E2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_1: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270;</w:t>
      </w:r>
    </w:p>
    <w:p w:rsidR="00FA4624" w:rsidRDefault="00FA4624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_2: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135;</w:t>
      </w:r>
    </w:p>
    <w:p w:rsidR="00FA4624" w:rsidRDefault="00FA4624" w:rsidP="00FA462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_3: 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rice_puddy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270;</w:t>
      </w:r>
    </w:p>
    <w:p w:rsidR="00FA4624" w:rsidRDefault="00FA4624" w:rsidP="00FA462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dry_land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135;</w:t>
      </w:r>
    </w:p>
    <w:p w:rsidR="00FA4624" w:rsidRDefault="00FA4624" w:rsidP="00FA462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_4: first 4 year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800;</w:t>
      </w:r>
    </w:p>
    <w:p w:rsidR="00FA4624" w:rsidRDefault="00FA4624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after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4 year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200;</w:t>
      </w:r>
    </w:p>
    <w:p w:rsidR="00FA5251" w:rsidRDefault="005F30E2" w:rsidP="00FA525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FA5251" w:rsidRPr="00FA5251" w:rsidRDefault="00FA5251" w:rsidP="00FA5251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FA5251" w:rsidRDefault="00C316DC" w:rsidP="00091720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FA5251" w:rsidRDefault="00FA5251" w:rsidP="00091720">
      <w:pPr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FA5251" w:rsidRDefault="00FA5251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/>
    <w:p w:rsidR="00091720" w:rsidRPr="00091720" w:rsidRDefault="00091720" w:rsidP="00091720"/>
    <w:p w:rsidR="00091720" w:rsidRDefault="00091720"/>
    <w:sectPr w:rsidR="0009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2AAF"/>
    <w:multiLevelType w:val="hybridMultilevel"/>
    <w:tmpl w:val="3E86E3AA"/>
    <w:lvl w:ilvl="0" w:tplc="F27E515A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18764D"/>
    <w:multiLevelType w:val="hybridMultilevel"/>
    <w:tmpl w:val="43D4A368"/>
    <w:lvl w:ilvl="0" w:tplc="CC961F96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191067"/>
    <w:multiLevelType w:val="hybridMultilevel"/>
    <w:tmpl w:val="7A1C014C"/>
    <w:lvl w:ilvl="0" w:tplc="58A07A04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3AF1B38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D4C87"/>
    <w:multiLevelType w:val="hybridMultilevel"/>
    <w:tmpl w:val="1324B94C"/>
    <w:lvl w:ilvl="0" w:tplc="FE105568">
      <w:start w:val="5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EC3CED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18"/>
    <w:rsid w:val="00022841"/>
    <w:rsid w:val="000256AE"/>
    <w:rsid w:val="000374B6"/>
    <w:rsid w:val="00044B14"/>
    <w:rsid w:val="00046B35"/>
    <w:rsid w:val="0005479A"/>
    <w:rsid w:val="00054987"/>
    <w:rsid w:val="00080706"/>
    <w:rsid w:val="00091720"/>
    <w:rsid w:val="000A6076"/>
    <w:rsid w:val="000C5ED4"/>
    <w:rsid w:val="000C6BC8"/>
    <w:rsid w:val="000E4752"/>
    <w:rsid w:val="000F5B96"/>
    <w:rsid w:val="001134C4"/>
    <w:rsid w:val="00114B99"/>
    <w:rsid w:val="00121330"/>
    <w:rsid w:val="00133C5E"/>
    <w:rsid w:val="001554FF"/>
    <w:rsid w:val="00182EC2"/>
    <w:rsid w:val="00185D0F"/>
    <w:rsid w:val="00185EE4"/>
    <w:rsid w:val="001A7ED2"/>
    <w:rsid w:val="001D1170"/>
    <w:rsid w:val="001D46E2"/>
    <w:rsid w:val="001E7974"/>
    <w:rsid w:val="0021321C"/>
    <w:rsid w:val="002464F6"/>
    <w:rsid w:val="00254293"/>
    <w:rsid w:val="00257C26"/>
    <w:rsid w:val="002B073B"/>
    <w:rsid w:val="002B074A"/>
    <w:rsid w:val="002D615A"/>
    <w:rsid w:val="00316D66"/>
    <w:rsid w:val="003501A8"/>
    <w:rsid w:val="0038236C"/>
    <w:rsid w:val="003B3435"/>
    <w:rsid w:val="003E5286"/>
    <w:rsid w:val="004107D1"/>
    <w:rsid w:val="0042729D"/>
    <w:rsid w:val="00437A63"/>
    <w:rsid w:val="004423B6"/>
    <w:rsid w:val="00462445"/>
    <w:rsid w:val="00467580"/>
    <w:rsid w:val="00485C3E"/>
    <w:rsid w:val="004C3C9B"/>
    <w:rsid w:val="004D3C6D"/>
    <w:rsid w:val="004E70DD"/>
    <w:rsid w:val="004F7833"/>
    <w:rsid w:val="00504C8C"/>
    <w:rsid w:val="00506788"/>
    <w:rsid w:val="005201CA"/>
    <w:rsid w:val="00522557"/>
    <w:rsid w:val="005300F5"/>
    <w:rsid w:val="00532524"/>
    <w:rsid w:val="005560A6"/>
    <w:rsid w:val="0056735C"/>
    <w:rsid w:val="00567ECB"/>
    <w:rsid w:val="005B3AA3"/>
    <w:rsid w:val="005E0F7A"/>
    <w:rsid w:val="005F30E2"/>
    <w:rsid w:val="00612FCE"/>
    <w:rsid w:val="006350BB"/>
    <w:rsid w:val="00637590"/>
    <w:rsid w:val="006518EB"/>
    <w:rsid w:val="00653D93"/>
    <w:rsid w:val="006C32D5"/>
    <w:rsid w:val="006C451A"/>
    <w:rsid w:val="006D6A28"/>
    <w:rsid w:val="006E12DC"/>
    <w:rsid w:val="006F613D"/>
    <w:rsid w:val="00703FEC"/>
    <w:rsid w:val="0076569C"/>
    <w:rsid w:val="0077605B"/>
    <w:rsid w:val="00793AAB"/>
    <w:rsid w:val="007D3210"/>
    <w:rsid w:val="007F3F1F"/>
    <w:rsid w:val="0080026F"/>
    <w:rsid w:val="0080557F"/>
    <w:rsid w:val="0080558C"/>
    <w:rsid w:val="00811B5F"/>
    <w:rsid w:val="00815992"/>
    <w:rsid w:val="0082184F"/>
    <w:rsid w:val="008525C3"/>
    <w:rsid w:val="0086040F"/>
    <w:rsid w:val="0086356F"/>
    <w:rsid w:val="0087402B"/>
    <w:rsid w:val="00886D50"/>
    <w:rsid w:val="0089769E"/>
    <w:rsid w:val="008B00F6"/>
    <w:rsid w:val="008E1B32"/>
    <w:rsid w:val="008F0249"/>
    <w:rsid w:val="00900EBC"/>
    <w:rsid w:val="00920E83"/>
    <w:rsid w:val="00931FB1"/>
    <w:rsid w:val="00934CBA"/>
    <w:rsid w:val="0093573B"/>
    <w:rsid w:val="0095206B"/>
    <w:rsid w:val="0095444B"/>
    <w:rsid w:val="00966DE8"/>
    <w:rsid w:val="00973C8C"/>
    <w:rsid w:val="009841E0"/>
    <w:rsid w:val="00994F0C"/>
    <w:rsid w:val="009A2CFA"/>
    <w:rsid w:val="009B284D"/>
    <w:rsid w:val="009E06B6"/>
    <w:rsid w:val="009E1C36"/>
    <w:rsid w:val="009E56F5"/>
    <w:rsid w:val="00A0064B"/>
    <w:rsid w:val="00A272FB"/>
    <w:rsid w:val="00A43C0B"/>
    <w:rsid w:val="00A53CFF"/>
    <w:rsid w:val="00A55BCF"/>
    <w:rsid w:val="00A62D41"/>
    <w:rsid w:val="00A939CE"/>
    <w:rsid w:val="00A9447E"/>
    <w:rsid w:val="00AA2718"/>
    <w:rsid w:val="00AA4B3F"/>
    <w:rsid w:val="00AA70F9"/>
    <w:rsid w:val="00AC1433"/>
    <w:rsid w:val="00AC3B9C"/>
    <w:rsid w:val="00AE2BA7"/>
    <w:rsid w:val="00AF31D5"/>
    <w:rsid w:val="00AF4A78"/>
    <w:rsid w:val="00AF69F3"/>
    <w:rsid w:val="00B03128"/>
    <w:rsid w:val="00B070A6"/>
    <w:rsid w:val="00B24A97"/>
    <w:rsid w:val="00B5778A"/>
    <w:rsid w:val="00B62B0F"/>
    <w:rsid w:val="00B70390"/>
    <w:rsid w:val="00B77361"/>
    <w:rsid w:val="00B80738"/>
    <w:rsid w:val="00B83292"/>
    <w:rsid w:val="00B8578F"/>
    <w:rsid w:val="00B92761"/>
    <w:rsid w:val="00BC5770"/>
    <w:rsid w:val="00BC5F2A"/>
    <w:rsid w:val="00BD512F"/>
    <w:rsid w:val="00BE7697"/>
    <w:rsid w:val="00C019EB"/>
    <w:rsid w:val="00C316DC"/>
    <w:rsid w:val="00C43B67"/>
    <w:rsid w:val="00C5101A"/>
    <w:rsid w:val="00C54681"/>
    <w:rsid w:val="00C55525"/>
    <w:rsid w:val="00C8507E"/>
    <w:rsid w:val="00C921D9"/>
    <w:rsid w:val="00CA0095"/>
    <w:rsid w:val="00CB1A21"/>
    <w:rsid w:val="00CB7970"/>
    <w:rsid w:val="00CF4627"/>
    <w:rsid w:val="00CF7DEB"/>
    <w:rsid w:val="00D14CE3"/>
    <w:rsid w:val="00D45F7B"/>
    <w:rsid w:val="00D512D2"/>
    <w:rsid w:val="00D74CDD"/>
    <w:rsid w:val="00D762BD"/>
    <w:rsid w:val="00D87A78"/>
    <w:rsid w:val="00D91015"/>
    <w:rsid w:val="00DA2889"/>
    <w:rsid w:val="00DA41A8"/>
    <w:rsid w:val="00DC72BC"/>
    <w:rsid w:val="00E113BB"/>
    <w:rsid w:val="00E20322"/>
    <w:rsid w:val="00E3507E"/>
    <w:rsid w:val="00E84A67"/>
    <w:rsid w:val="00E94F94"/>
    <w:rsid w:val="00EB4C53"/>
    <w:rsid w:val="00EC3FBE"/>
    <w:rsid w:val="00EE193D"/>
    <w:rsid w:val="00EF0FD2"/>
    <w:rsid w:val="00F31BB4"/>
    <w:rsid w:val="00F46D28"/>
    <w:rsid w:val="00F50B7B"/>
    <w:rsid w:val="00F64E7D"/>
    <w:rsid w:val="00F82CC9"/>
    <w:rsid w:val="00F94BD8"/>
    <w:rsid w:val="00F97423"/>
    <w:rsid w:val="00FA1FF9"/>
    <w:rsid w:val="00FA4624"/>
    <w:rsid w:val="00FA5251"/>
    <w:rsid w:val="00FC0A2C"/>
    <w:rsid w:val="00FC17C3"/>
    <w:rsid w:val="00FD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7C51C-DB36-41F7-AE34-515A31DE6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XHDXKA</dc:creator>
  <cp:lastModifiedBy>XHDXKA</cp:lastModifiedBy>
  <cp:revision>5</cp:revision>
  <dcterms:created xsi:type="dcterms:W3CDTF">2017-08-15T14:49:00Z</dcterms:created>
  <dcterms:modified xsi:type="dcterms:W3CDTF">2017-08-15T15:12:00Z</dcterms:modified>
</cp:coreProperties>
</file>