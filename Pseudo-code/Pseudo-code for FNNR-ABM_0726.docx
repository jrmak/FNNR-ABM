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920E83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07</w:t>
      </w:r>
      <w:r w:rsidR="0095444B">
        <w:rPr>
          <w:rFonts w:ascii="Arial" w:eastAsia="Arial" w:hAnsi="Arial" w:cs="Arial"/>
          <w:sz w:val="24"/>
          <w:szCs w:val="24"/>
        </w:rPr>
        <w:t>2</w:t>
      </w:r>
      <w:ins w:id="0" w:author="XHDXKA" w:date="2017-07-26T13:35:00Z">
        <w:r w:rsidR="00C921D9">
          <w:rPr>
            <w:rFonts w:ascii="Arial" w:eastAsia="Arial" w:hAnsi="Arial" w:cs="Arial"/>
            <w:sz w:val="24"/>
            <w:szCs w:val="24"/>
          </w:rPr>
          <w:t>6</w:t>
        </w:r>
      </w:ins>
      <w:del w:id="1" w:author="XHDXKA" w:date="2017-07-26T13:35:00Z">
        <w:r w:rsidR="00C921D9" w:rsidDel="00C921D9">
          <w:rPr>
            <w:rFonts w:ascii="Arial" w:eastAsia="Arial" w:hAnsi="Arial" w:cs="Arial"/>
            <w:sz w:val="24"/>
            <w:szCs w:val="24"/>
          </w:rPr>
          <w:delText>6</w:delText>
        </w:r>
      </w:del>
      <w:del w:id="2" w:author="XHDXKA" w:date="2017-07-25T12:42:00Z">
        <w:r w:rsidR="00815992" w:rsidDel="00044B14">
          <w:rPr>
            <w:rFonts w:ascii="Arial" w:eastAsia="Arial" w:hAnsi="Arial" w:cs="Arial"/>
            <w:sz w:val="24"/>
            <w:szCs w:val="24"/>
          </w:rPr>
          <w:delText>1</w:delText>
        </w:r>
      </w:del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044B14" w:rsidRDefault="007F3F1F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Some unused variable removed</w:t>
      </w:r>
      <w:r w:rsidR="0005479A">
        <w:rPr>
          <w:rFonts w:ascii="Arial" w:eastAsia="Arial" w:hAnsi="Arial" w:cs="Arial"/>
          <w:b/>
          <w:i/>
          <w:sz w:val="20"/>
          <w:szCs w:val="20"/>
        </w:rPr>
        <w:t xml:space="preserve"> </w:t>
      </w:r>
    </w:p>
    <w:p w:rsidR="005560A6" w:rsidRPr="00A272FB" w:rsidRDefault="00C316DC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Change </w:t>
      </w:r>
      <w:bookmarkStart w:id="3" w:name="_GoBack"/>
      <w:bookmarkEnd w:id="3"/>
      <w:r>
        <w:rPr>
          <w:rFonts w:ascii="Courier New" w:eastAsia="Courier New" w:hAnsi="Courier New" w:cs="Courier New"/>
          <w:sz w:val="20"/>
          <w:szCs w:val="20"/>
        </w:rPr>
        <w:t>some variables to adapt 2014 data</w:t>
      </w:r>
    </w:p>
    <w:p w:rsidR="00A272FB" w:rsidRPr="00653D93" w:rsidRDefault="00A272FB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a minimum household restriction to out-migration loop</w:t>
      </w:r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del w:id="4" w:author="XHDXKA" w:date="2017-07-25T13:55:00Z"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[will set community-attributes for all community agents later on]</w:delText>
        </w:r>
      </w:del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</w:t>
      </w:r>
      <w:proofErr w:type="spellStart"/>
      <w:r w:rsidR="00FC17C3" w:rsidRPr="00F94BD8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Rice_paddles_GTGP_</w:t>
      </w:r>
      <w:proofErr w:type="gram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,</w:t>
      </w:r>
      <w:proofErr w:type="gram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del w:id="5" w:author="XHDXKA" w:date="2017-07-26T13:53:00Z">
        <w:r w:rsidR="00FC17C3" w:rsidRPr="00F94BD8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 xml:space="preserve"> </w:delText>
        </w:r>
        <w:r w:rsidR="00653D93" w:rsidRPr="00F94BD8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Restaurant_cash_</w:delText>
        </w:r>
      </w:del>
      <w:del w:id="6" w:author="XHDXKA" w:date="2017-07-26T13:52:00Z">
        <w:r w:rsidR="00653D93" w:rsidRPr="00F94BD8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last_yr,</w:delText>
        </w:r>
        <w:r w:rsidR="00653D93" w:rsidRPr="00F94BD8" w:rsidDel="00FC0A2C">
          <w:delText xml:space="preserve"> </w:delText>
        </w:r>
        <w:r w:rsidR="00653D93" w:rsidRPr="00F94BD8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Lodging_cash_last_yr,</w:delText>
        </w:r>
        <w:r w:rsidR="00653D93" w:rsidRPr="00F94BD8" w:rsidDel="00FC0A2C">
          <w:delText xml:space="preserve"> </w:delText>
        </w:r>
        <w:r w:rsidR="00653D93" w:rsidRPr="00F94BD8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Transporation_cash_last_yr,</w:delText>
        </w:r>
        <w:r w:rsidR="00653D93" w:rsidRPr="00F94BD8" w:rsidDel="00FC0A2C">
          <w:delText xml:space="preserve"> </w:delText>
        </w:r>
        <w:r w:rsidR="00653D93" w:rsidRPr="00F94BD8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Sales_cash_last_yr,</w:delText>
        </w:r>
        <w:r w:rsidR="00653D93" w:rsidRPr="00F94BD8" w:rsidDel="00FC0A2C">
          <w:delText xml:space="preserve"> </w:delText>
        </w:r>
        <w:r w:rsidR="00653D93" w:rsidRPr="00F94BD8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Other_business_cash_last_yr</w:delText>
        </w:r>
      </w:del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Age_1</w:t>
      </w:r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(head of </w:t>
      </w:r>
      <w:proofErr w:type="spellStart"/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>hh</w:t>
      </w:r>
      <w:proofErr w:type="spellEnd"/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>)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Gender_1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Education_1</w:t>
      </w:r>
      <w:ins w:id="7" w:author="XHDXKA" w:date="2017-07-26T13:52:00Z">
        <w:r w:rsidR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,</w:t>
        </w:r>
        <w:r w:rsidR="00FC0A2C" w:rsidRPr="00FC0A2C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proofErr w:type="spellStart"/>
        <w:r w:rsidR="00FC0A2C" w:rsidRPr="002B074A">
          <w:rPr>
            <w:rFonts w:ascii="Courier New" w:eastAsia="Courier New" w:hAnsi="Courier New" w:cs="Courier New"/>
            <w:sz w:val="20"/>
            <w:szCs w:val="20"/>
          </w:rPr>
          <w:t>income_local_offfarm</w:t>
        </w:r>
      </w:ins>
      <w:proofErr w:type="spellEnd"/>
      <w:r w:rsidR="009A2CF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del w:id="8" w:author="XHDXKA" w:date="2017-07-25T13:53:00Z"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="00AF4A78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Pr="00AE2BA7" w:rsidDel="00A272FB">
          <w:rPr>
            <w:rFonts w:ascii="Courier New" w:eastAsia="Courier New" w:hAnsi="Courier New" w:cs="Courier New"/>
            <w:b/>
            <w:sz w:val="20"/>
            <w:szCs w:val="20"/>
          </w:rPr>
          <w:delText>Set</w:delText>
        </w:r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if-NCFP flag for each household;</w:delText>
        </w:r>
      </w:del>
    </w:p>
    <w:p w:rsidR="00AA2718" w:rsidDel="00A272FB" w:rsidRDefault="00AA2718" w:rsidP="00AA2718">
      <w:pPr>
        <w:spacing w:after="0" w:line="254" w:lineRule="auto"/>
        <w:ind w:left="726" w:right="686"/>
        <w:rPr>
          <w:del w:id="9" w:author="XHDXKA" w:date="2017-07-25T13:54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del w:id="10" w:author="XHDXKA" w:date="2017-07-25T13:54:00Z">
        <w:r w:rsidR="00AF4A78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="00AE2BA7" w:rsidRPr="00AE2BA7" w:rsidDel="00A272FB">
          <w:rPr>
            <w:rFonts w:ascii="Courier New" w:eastAsia="Courier New" w:hAnsi="Courier New" w:cs="Courier New"/>
            <w:b/>
            <w:sz w:val="20"/>
            <w:szCs w:val="20"/>
          </w:rPr>
          <w:delText>Initialize</w:delText>
        </w:r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total number of out-migrates for each household;</w:delText>
        </w:r>
      </w:del>
    </w:p>
    <w:p w:rsidR="00AA2718" w:rsidRDefault="00AA2718" w:rsidP="00A272FB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del w:id="11" w:author="XHDXKA" w:date="2017-07-25T13:54:00Z"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    </w:delText>
        </w:r>
        <w:r w:rsidR="00AF4A78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Del="00A272FB">
          <w:rPr>
            <w:rFonts w:ascii="Courier New" w:eastAsia="Courier New" w:hAnsi="Courier New" w:cs="Courier New"/>
            <w:sz w:val="20"/>
            <w:szCs w:val="20"/>
          </w:rPr>
          <w:delText>** more attributes will be added later on **</w:delText>
        </w:r>
      </w:del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9A2CFA">
        <w:rPr>
          <w:rFonts w:ascii="Courier New" w:eastAsia="Courier New" w:hAnsi="Courier New" w:cs="Courier New"/>
          <w:i/>
          <w:sz w:val="20"/>
          <w:szCs w:val="20"/>
        </w:rPr>
        <w:t>,</w:t>
      </w:r>
      <w:r w:rsidR="009A2CFA" w:rsidRPr="009A2CFA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del w:id="12" w:author="XHDXKA" w:date="2017-07-25T12:42:00Z">
        <w:r w:rsidR="009A2CFA" w:rsidRPr="00F94BD8" w:rsidDel="00044B14">
          <w:rPr>
            <w:rFonts w:ascii="Courier New" w:eastAsia="Courier New" w:hAnsi="Courier New" w:cs="Courier New"/>
            <w:i/>
            <w:sz w:val="20"/>
            <w:szCs w:val="20"/>
          </w:rPr>
          <w:delText xml:space="preserve">remittances(from </w:delText>
        </w:r>
        <w:r w:rsidR="009A2CFA" w:rsidRPr="00F94BD8" w:rsidDel="00044B14">
          <w:rPr>
            <w:rFonts w:ascii="Courier New" w:eastAsia="Courier New" w:hAnsi="Courier New" w:cs="Courier New"/>
            <w:i/>
            <w:color w:val="000000" w:themeColor="text1"/>
            <w:sz w:val="20"/>
            <w:szCs w:val="20"/>
          </w:rPr>
          <w:delText>Yuan_last_yr_remittances_mig</w:delText>
        </w:r>
        <w:r w:rsidR="009A2CFA" w:rsidDel="00044B14">
          <w:rPr>
            <w:rFonts w:ascii="Courier New" w:eastAsia="Courier New" w:hAnsi="Courier New" w:cs="Courier New"/>
            <w:i/>
            <w:color w:val="000000" w:themeColor="text1"/>
            <w:sz w:val="20"/>
            <w:szCs w:val="20"/>
          </w:rPr>
          <w:delText>)</w:delText>
        </w:r>
      </w:del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-attributes for all </w:t>
      </w:r>
      <w:r w:rsidR="00F94BD8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plant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Plant_before_</w:t>
      </w:r>
      <w:proofErr w:type="gramStart"/>
      <w:r w:rsidR="00F46D28" w:rsidRPr="00F46D28">
        <w:rPr>
          <w:rFonts w:ascii="Courier New" w:eastAsia="Courier New" w:hAnsi="Courier New" w:cs="Courier New"/>
          <w:sz w:val="20"/>
          <w:szCs w:val="20"/>
        </w:rPr>
        <w:t>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or</w:t>
      </w:r>
      <w:proofErr w:type="gramEnd"/>
      <w:r w:rsid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Plant_last_nonGTGP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each land parcel;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B074A">
        <w:rPr>
          <w:rFonts w:ascii="Courier New" w:eastAsia="Courier New" w:hAnsi="Courier New" w:cs="Courier New"/>
          <w:sz w:val="20"/>
          <w:szCs w:val="20"/>
        </w:rPr>
        <w:t>land_outpu</w:t>
      </w:r>
      <w:r w:rsidR="002B074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Output_nonGTGP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F46D28" w:rsidRDefault="00F94BD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for each land </w:t>
      </w:r>
    </w:p>
    <w:p w:rsidR="00F94BD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F94BD8" w:rsidRDefault="00F46D2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272FB">
      <w:pPr>
        <w:spacing w:before="13" w:after="0" w:line="240" w:lineRule="auto"/>
        <w:ind w:right="-20"/>
        <w:rPr>
          <w:rFonts w:ascii="Courier New" w:eastAsia="Courier New" w:hAnsi="Courier New" w:cs="Courier New"/>
          <w:position w:val="1"/>
          <w:sz w:val="20"/>
          <w:szCs w:val="20"/>
        </w:rPr>
        <w:pPrChange w:id="13" w:author="XHDXKA" w:date="2017-07-25T13:54:00Z">
          <w:pPr>
            <w:spacing w:before="13" w:after="0" w:line="240" w:lineRule="auto"/>
            <w:ind w:left="726" w:right="-20"/>
          </w:pPr>
        </w:pPrChange>
      </w:pPr>
      <w:ins w:id="14" w:author="XHDXKA" w:date="2017-07-25T13:54:00Z">
        <w:r>
          <w:rPr>
            <w:rFonts w:ascii="Courier New" w:eastAsia="Courier New" w:hAnsi="Courier New" w:cs="Courier New"/>
            <w:position w:val="1"/>
            <w:sz w:val="20"/>
            <w:szCs w:val="20"/>
          </w:rPr>
          <w:t>]</w:t>
        </w:r>
      </w:ins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del w:id="15" w:author="XHDXKA" w:date="2017-07-25T13:57:00Z">
        <w:r w:rsidRPr="00AC3B9C" w:rsidDel="00A272FB">
          <w:rPr>
            <w:rFonts w:ascii="Courier New" w:eastAsia="Courier New" w:hAnsi="Courier New" w:cs="Courier New"/>
            <w:sz w:val="20"/>
            <w:szCs w:val="20"/>
          </w:rPr>
          <w:delText xml:space="preserve">Preset num_mig = </w:delText>
        </w:r>
        <w:r w:rsidRPr="0056735C" w:rsidDel="00A272FB">
          <w:rPr>
            <w:rFonts w:ascii="Courier New" w:eastAsia="Courier New" w:hAnsi="Courier New" w:cs="Courier New"/>
            <w:color w:val="4F81BD" w:themeColor="accent1"/>
            <w:sz w:val="20"/>
            <w:szCs w:val="20"/>
          </w:rPr>
          <w:delText>0</w:delText>
        </w:r>
        <w:r w:rsidRPr="00AC3B9C" w:rsidDel="00A272FB">
          <w:rPr>
            <w:rFonts w:ascii="Courier New" w:eastAsia="Courier New" w:hAnsi="Courier New" w:cs="Courier New"/>
            <w:sz w:val="20"/>
            <w:szCs w:val="20"/>
          </w:rPr>
          <w:delText xml:space="preserve">; </w:delText>
        </w:r>
        <w:r w:rsidR="00E20322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*</w:delText>
        </w:r>
        <w:r w:rsidR="00567ECB" w:rsidDel="00A272FB">
          <w:rPr>
            <w:rFonts w:ascii="Courier New" w:eastAsia="Courier New" w:hAnsi="Courier New" w:cs="Courier New"/>
            <w:sz w:val="20"/>
            <w:szCs w:val="20"/>
          </w:rPr>
          <w:delText>*</w:delText>
        </w:r>
        <w:r w:rsidR="00E20322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set to 0 for now, will calculate with true data</w:delText>
        </w:r>
      </w:del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del w:id="16" w:author="XHDXKA" w:date="2017-07-25T14:01:00Z"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Preset hh</w:delText>
        </w:r>
        <w:r w:rsidR="000C6BC8" w:rsidDel="00A272FB">
          <w:rPr>
            <w:rFonts w:ascii="Courier New" w:eastAsia="Courier New" w:hAnsi="Courier New" w:cs="Courier New"/>
            <w:sz w:val="20"/>
            <w:szCs w:val="20"/>
          </w:rPr>
          <w:delText xml:space="preserve">_empty </w:delText>
        </w:r>
      </w:del>
      <w:del w:id="17" w:author="XHDXKA" w:date="2017-07-25T14:00:00Z">
        <w:r w:rsidR="000C6BC8" w:rsidDel="00A272FB">
          <w:rPr>
            <w:rFonts w:ascii="Courier New" w:eastAsia="Courier New" w:hAnsi="Courier New" w:cs="Courier New"/>
            <w:sz w:val="20"/>
            <w:szCs w:val="20"/>
          </w:rPr>
          <w:delText>= N;</w:delText>
        </w:r>
      </w:del>
      <w:r>
        <w:rPr>
          <w:rFonts w:ascii="Courier New" w:eastAsia="Courier New" w:hAnsi="Courier New" w:cs="Courier New"/>
          <w:i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134C4" w:rsidRDefault="001134C4" w:rsidP="00044B14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8578F">
        <w:rPr>
          <w:rFonts w:ascii="Courier New" w:eastAsia="Courier New" w:hAnsi="Courier New" w:cs="Courier New"/>
          <w:i/>
          <w:sz w:val="20"/>
          <w:szCs w:val="20"/>
        </w:rPr>
        <w:t>ind</w:t>
      </w:r>
      <w:r w:rsidR="00886D50" w:rsidRPr="00B80738">
        <w:rPr>
          <w:rFonts w:ascii="Courier New" w:eastAsia="Courier New" w:hAnsi="Courier New" w:cs="Courier New"/>
          <w:i/>
          <w:sz w:val="20"/>
          <w:szCs w:val="20"/>
        </w:rPr>
        <w:t>_</w:t>
      </w:r>
      <w:r w:rsidRPr="00B80738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886D50" w:rsidRPr="00B80738">
        <w:rPr>
          <w:rFonts w:ascii="Courier New" w:eastAsia="Courier New" w:hAnsi="Courier New" w:cs="Courier New"/>
          <w:i/>
          <w:sz w:val="20"/>
          <w:szCs w:val="20"/>
        </w:rPr>
        <w:t xml:space="preserve"> (linked to household ID)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Mig_</w:t>
      </w:r>
      <w:proofErr w:type="gram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spellEnd"/>
      <w:r w:rsidR="00886D50" w:rsidRPr="00044B14" w:rsidDel="00886D50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>,</w:t>
      </w:r>
      <w:proofErr w:type="gramEnd"/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>Mig_gender</w:t>
      </w:r>
      <w:proofErr w:type="spellEnd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Mig_marriage</w:t>
      </w:r>
      <w:proofErr w:type="spellEnd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>Mig_education</w:t>
      </w:r>
      <w:proofErr w:type="spellEnd"/>
      <w:r w:rsidR="00C54681" w:rsidRPr="00044B14" w:rsidDel="00C54681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>,</w:t>
      </w:r>
      <w:r w:rsidR="0080558C" w:rsidRPr="00B80738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C54681" w:rsidRPr="00B80738">
        <w:rPr>
          <w:rFonts w:ascii="Courier New" w:eastAsia="Courier New" w:hAnsi="Courier New" w:cs="Courier New"/>
          <w:i/>
          <w:sz w:val="20"/>
          <w:szCs w:val="20"/>
        </w:rPr>
        <w:t>Mig_year</w:t>
      </w:r>
      <w:proofErr w:type="spellEnd"/>
      <w:r w:rsidR="00B80738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B80738" w:rsidRPr="00B80738">
        <w:rPr>
          <w:rFonts w:ascii="Courier New" w:eastAsia="Courier New" w:hAnsi="Courier New" w:cs="Courier New"/>
          <w:i/>
          <w:sz w:val="20"/>
          <w:szCs w:val="20"/>
        </w:rPr>
        <w:t>Mig_remittances</w:t>
      </w:r>
      <w:proofErr w:type="spellEnd"/>
      <w:r w:rsidR="00886D50">
        <w:rPr>
          <w:rFonts w:ascii="Courier New" w:eastAsia="Courier New" w:hAnsi="Courier New" w:cs="Courier New"/>
          <w:sz w:val="20"/>
          <w:szCs w:val="20"/>
        </w:rPr>
        <w:t xml:space="preserve">); </w:t>
      </w:r>
      <w:r w:rsidR="005560A6">
        <w:rPr>
          <w:rFonts w:ascii="Courier New" w:eastAsia="Courier New" w:hAnsi="Courier New" w:cs="Courier New"/>
          <w:sz w:val="20"/>
          <w:szCs w:val="20"/>
        </w:rPr>
        <w:t>** read the migrants attributes from the data file **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unit price for crops: 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ype_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1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0.7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P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_2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0.8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r w:rsidR="000E4752"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_3 = </w:t>
      </w:r>
      <w:r w:rsidR="000E4752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9;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_4 = </w:t>
      </w:r>
      <w:r>
        <w:rPr>
          <w:rFonts w:ascii="Courier New" w:eastAsiaTheme="minorEastAsia" w:hAnsi="Courier New" w:cs="Courier New" w:hint="eastAsia"/>
          <w:color w:val="00B0F0"/>
          <w:sz w:val="20"/>
          <w:szCs w:val="20"/>
          <w:lang w:eastAsia="zh-CN"/>
        </w:rPr>
        <w:t>2.3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_5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other_type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r w:rsidR="005E0F7A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1</w:t>
      </w:r>
      <w:r w:rsidR="005E0F7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lastRenderedPageBreak/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Household-demography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Default="008F024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Out-migration</w:t>
      </w:r>
      <w:r w:rsidR="007656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76569C" w:rsidRPr="008F0249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5F30E2" w:rsidRDefault="005F30E2" w:rsidP="005F30E2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2B074A">
        <w:rPr>
          <w:rFonts w:ascii="Arial" w:eastAsia="Arial" w:hAnsi="Arial" w:cs="Arial"/>
          <w:sz w:val="20"/>
          <w:szCs w:val="20"/>
        </w:rPr>
        <w:t>Call</w:t>
      </w:r>
      <w:r w:rsidRPr="002B074A">
        <w:rPr>
          <w:rFonts w:ascii="Arial" w:eastAsia="Arial" w:hAnsi="Arial" w:cs="Arial"/>
          <w:b/>
          <w:i/>
          <w:sz w:val="20"/>
          <w:szCs w:val="20"/>
        </w:rPr>
        <w:t xml:space="preserve"> GTGP-policy</w:t>
      </w:r>
      <w:r w:rsidRPr="00C0624D"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F82CC9" w:rsidRPr="00F82CC9" w:rsidRDefault="00F82CC9" w:rsidP="00F82CC9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  <w:highlight w:val="lightGray"/>
        </w:rPr>
      </w:pPr>
      <w:r w:rsidRPr="00920E83">
        <w:rPr>
          <w:rFonts w:ascii="Arial" w:eastAsia="Arial" w:hAnsi="Arial" w:cs="Arial"/>
          <w:sz w:val="20"/>
          <w:szCs w:val="20"/>
        </w:rPr>
        <w:t>Call</w:t>
      </w:r>
      <w:r w:rsidRPr="00920E83">
        <w:rPr>
          <w:rFonts w:ascii="Arial" w:eastAsia="Arial" w:hAnsi="Arial" w:cs="Arial"/>
          <w:b/>
          <w:i/>
          <w:sz w:val="20"/>
          <w:szCs w:val="20"/>
        </w:rPr>
        <w:t xml:space="preserve"> GTGP-participation;</w:t>
      </w:r>
    </w:p>
    <w:p w:rsidR="00F82CC9" w:rsidRPr="008F0249" w:rsidRDefault="00F82CC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5F30E2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86040F" w:rsidRDefault="00FA5251">
      <w:r>
        <w:t xml:space="preserve">      </w:t>
      </w:r>
      <w:r w:rsidR="009B284D"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044B14">
        <w:rPr>
          <w:rFonts w:ascii="Courier New" w:eastAsia="Courier New" w:hAnsi="Courier New" w:cs="Courier New"/>
          <w:sz w:val="20"/>
          <w:szCs w:val="20"/>
        </w:rPr>
        <w:t>0.</w:t>
      </w:r>
      <w:r w:rsidR="0038236C" w:rsidRPr="00044B14">
        <w:rPr>
          <w:rFonts w:ascii="Courier New" w:eastAsia="Courier New" w:hAnsi="Courier New" w:cs="Courier New"/>
          <w:sz w:val="20"/>
          <w:szCs w:val="20"/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1E7974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41A8" w:rsidRPr="001E7974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DA41A8">
        <w:rPr>
          <w:rFonts w:ascii="Courier New" w:eastAsia="Courier New" w:hAnsi="Courier New" w:cs="Courier New"/>
          <w:sz w:val="20"/>
          <w:szCs w:val="20"/>
        </w:rPr>
        <w:t xml:space="preserve">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Out-migration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simulates 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Households are allow one out-migrant at one time tick; while multiple return migrants in single household is allowed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Out-migration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del w:id="18" w:author="XHDXKA" w:date="2017-07-26T13:52:00Z">
        <w:r w:rsidRPr="002B074A" w:rsidDel="00FC0A2C">
          <w:rPr>
            <w:rFonts w:ascii="Courier New" w:eastAsia="Courier New" w:hAnsi="Courier New" w:cs="Courier New"/>
            <w:sz w:val="20"/>
            <w:szCs w:val="20"/>
          </w:rPr>
          <w:delText>income_local_offfarm = sum(</w:delText>
        </w:r>
        <w:r w:rsidRPr="002B074A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Restaurant_cash_last_yr,</w:delText>
        </w:r>
        <w:r w:rsidRPr="002B074A" w:rsidDel="00FC0A2C">
          <w:delText xml:space="preserve"> </w:delText>
        </w:r>
        <w:r w:rsidRPr="002B074A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Lodging_cash_last_yr,</w:delText>
        </w:r>
        <w:r w:rsidRPr="002B074A" w:rsidDel="00FC0A2C">
          <w:delText xml:space="preserve"> </w:delText>
        </w:r>
        <w:r w:rsidRPr="002B074A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Transporation_cash_last_yr,</w:delText>
        </w:r>
        <w:r w:rsidRPr="002B074A" w:rsidDel="00FC0A2C">
          <w:delText xml:space="preserve"> </w:delText>
        </w:r>
        <w:r w:rsidRPr="002B074A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Sales_cash_last_yr,</w:delText>
        </w:r>
        <w:r w:rsidRPr="002B074A" w:rsidDel="00FC0A2C">
          <w:delText xml:space="preserve"> </w:delText>
        </w:r>
        <w:r w:rsidRPr="002B074A" w:rsidDel="00FC0A2C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delText>Other_business_cash_last_yr);</w:delText>
        </w:r>
      </w:del>
    </w:p>
    <w:p w:rsidR="00FC17C3" w:rsidRPr="002B074A" w:rsidRDefault="00FC17C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92761" w:rsidRPr="002B07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 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</w:t>
      </w:r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_paddles_GTGP_mu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</w:t>
      </w:r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u</w:t>
      </w:r>
      <w:proofErr w:type="spellEnd"/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)/</w:t>
      </w:r>
      <w:proofErr w:type="spellStart"/>
      <w:r w:rsidR="00B92761" w:rsidRPr="002B074A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1E7974" w:rsidRPr="002B074A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</w:p>
    <w:p w:rsidR="001E7974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=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1 if(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1), otherwise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</w:t>
      </w:r>
      <w:r w:rsidRPr="002B074A">
        <w:rPr>
          <w:rFonts w:ascii="Courier New" w:eastAsia="Courier New" w:hAnsi="Courier New" w:cs="Courier New"/>
          <w:sz w:val="20"/>
          <w:szCs w:val="20"/>
        </w:rPr>
        <w:t>=</w:t>
      </w:r>
      <w:r w:rsidR="006518EB"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>0;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793AAB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793AA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793AAB">
        <w:rPr>
          <w:rFonts w:ascii="Courier New" w:eastAsia="Courier New" w:hAnsi="Courier New" w:cs="Courier New"/>
          <w:sz w:val="20"/>
          <w:szCs w:val="20"/>
        </w:rPr>
        <w:t>-1.2+0.06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</w:t>
      </w:r>
      <w:r w:rsidR="00793AAB" w:rsidRPr="00793AA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>-1.2+0.06*</w:t>
      </w:r>
      <w:r w:rsidR="00793AAB"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-0.08*</w:t>
      </w:r>
      <w:proofErr w:type="spellStart"/>
      <w:r w:rsidR="00793AAB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Pr="006350BB" w:rsidRDefault="006350BB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** </w:t>
      </w:r>
      <w:proofErr w:type="gramStart"/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this loop is defined as the age at the time of migration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="002B073B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2B073B" w:rsidRPr="00EF0F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 w:rsidR="00185D0F">
        <w:rPr>
          <w:rFonts w:ascii="Courier New" w:eastAsia="Courier New" w:hAnsi="Courier New" w:cs="Courier New"/>
          <w:i/>
          <w:sz w:val="20"/>
          <w:szCs w:val="20"/>
        </w:rPr>
        <w:t xml:space="preserve"> ** </w:t>
      </w:r>
      <w:r w:rsidR="00185D0F" w:rsidRPr="000256AE">
        <w:rPr>
          <w:rFonts w:ascii="Courier New" w:eastAsia="Courier New" w:hAnsi="Courier New" w:cs="Courier New"/>
          <w:sz w:val="20"/>
          <w:szCs w:val="20"/>
        </w:rPr>
        <w:t>work on own farm</w:t>
      </w:r>
      <w:r w:rsidR="000256AE" w:rsidRPr="000256AE"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0256AE" w:rsidRDefault="003501A8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</w:t>
      </w:r>
      <w:r w:rsidRPr="003501A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84A67">
        <w:rPr>
          <w:rFonts w:ascii="Courier New" w:eastAsia="Courier New" w:hAnsi="Courier New" w:cs="Courier New"/>
          <w:i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= 0; **no </w:t>
      </w:r>
      <w:r w:rsidRPr="003501A8">
        <w:rPr>
          <w:rFonts w:ascii="Courier New" w:eastAsia="Courier New" w:hAnsi="Courier New" w:cs="Courier New"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3501A8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out-migration**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Loop through all household</w:t>
      </w:r>
      <w:r w:rsidRPr="00CA0095">
        <w:rPr>
          <w:rFonts w:ascii="Courier New" w:eastAsia="Courier New" w:hAnsi="Courier New" w:cs="Courier New"/>
          <w:sz w:val="20"/>
          <w:szCs w:val="20"/>
        </w:rPr>
        <w:t xml:space="preserve"> agents</w:t>
      </w:r>
      <w:ins w:id="19" w:author="XHDXKA" w:date="2017-07-25T14:00:00Z">
        <w:r w:rsidR="00A272FB">
          <w:rPr>
            <w:rFonts w:ascii="Courier New" w:eastAsia="Courier New" w:hAnsi="Courier New" w:cs="Courier New"/>
            <w:sz w:val="20"/>
            <w:szCs w:val="20"/>
          </w:rPr>
          <w:t xml:space="preserve"> that h</w:t>
        </w:r>
      </w:ins>
      <w:ins w:id="20" w:author="XHDXKA" w:date="2017-07-25T14:01:00Z">
        <w:r w:rsidR="00A272FB">
          <w:rPr>
            <w:rFonts w:ascii="Courier New" w:eastAsia="Courier New" w:hAnsi="Courier New" w:cs="Courier New"/>
            <w:sz w:val="20"/>
            <w:szCs w:val="20"/>
          </w:rPr>
          <w:t>ave</w:t>
        </w:r>
      </w:ins>
      <w:ins w:id="21" w:author="XHDXKA" w:date="2017-07-25T14:00:00Z">
        <w:r w:rsidR="00A272FB">
          <w:rPr>
            <w:rFonts w:ascii="Courier New" w:eastAsia="Courier New" w:hAnsi="Courier New" w:cs="Courier New"/>
            <w:sz w:val="20"/>
            <w:szCs w:val="20"/>
          </w:rPr>
          <w:t xml:space="preserve"> at least 2 members</w:t>
        </w:r>
      </w:ins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 w:rsidR="00D87A78">
        <w:rPr>
          <w:rFonts w:ascii="Courier New" w:eastAsia="Courier New" w:hAnsi="Courier New" w:cs="Courier New"/>
          <w:sz w:val="20"/>
          <w:szCs w:val="20"/>
        </w:rPr>
        <w:t xml:space="preserve"> whose age&gt;15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080706" w:rsidRDefault="00080706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080706" w:rsidRDefault="00080706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i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Convert</w:t>
      </w:r>
      <w:r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80706">
        <w:rPr>
          <w:rFonts w:ascii="Courier New" w:eastAsia="Courier New" w:hAnsi="Courier New" w:cs="Courier New"/>
          <w:sz w:val="20"/>
          <w:szCs w:val="20"/>
        </w:rPr>
        <w:t>as 1 in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r w:rsidR="00934CBA" w:rsidRPr="00934CBA">
        <w:rPr>
          <w:rFonts w:ascii="Courier New" w:eastAsia="Courier New" w:hAnsi="Courier New" w:cs="Courier New"/>
          <w:sz w:val="20"/>
          <w:szCs w:val="20"/>
        </w:rPr>
        <w:t>otherwise 0 in</w:t>
      </w:r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34CB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>) for this person;</w:t>
      </w:r>
    </w:p>
    <w:p w:rsidR="00815992" w:rsidRDefault="00815992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</w:p>
    <w:p w:rsidR="00815992" w:rsidRDefault="00815992" w:rsidP="00044B1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CF4627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 xml:space="preserve">of the individual </w:t>
      </w:r>
      <w:r>
        <w:rPr>
          <w:rFonts w:ascii="Courier New" w:eastAsia="Courier New" w:hAnsi="Courier New" w:cs="Courier New"/>
          <w:sz w:val="20"/>
          <w:szCs w:val="20"/>
        </w:rPr>
        <w:t>set to = a random # follows  N(1200,400^2); ** set remittances for new migrants</w:t>
      </w:r>
    </w:p>
    <w:p w:rsidR="00815992" w:rsidRPr="00080706" w:rsidRDefault="00815992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AC1433">
        <w:rPr>
          <w:rFonts w:ascii="Courier New" w:eastAsia="Courier New" w:hAnsi="Courier New" w:cs="Courier New"/>
          <w:sz w:val="20"/>
          <w:szCs w:val="20"/>
        </w:rPr>
        <w:t>2.07</w:t>
      </w:r>
      <w:r w:rsidR="004C3C9B">
        <w:rPr>
          <w:rFonts w:ascii="Courier New" w:eastAsia="Courier New" w:hAnsi="Courier New" w:cs="Courier New"/>
          <w:sz w:val="20"/>
          <w:szCs w:val="20"/>
        </w:rPr>
        <w:t>-</w:t>
      </w:r>
      <w:r w:rsidR="00AC1433">
        <w:rPr>
          <w:rFonts w:ascii="Courier New" w:eastAsia="Courier New" w:hAnsi="Courier New" w:cs="Courier New"/>
          <w:sz w:val="20"/>
          <w:szCs w:val="20"/>
        </w:rPr>
        <w:t>0.000</w:t>
      </w:r>
      <w:r w:rsidR="004C3C9B">
        <w:rPr>
          <w:rFonts w:ascii="Courier New" w:eastAsia="Courier New" w:hAnsi="Courier New" w:cs="Courier New"/>
          <w:sz w:val="20"/>
          <w:szCs w:val="20"/>
        </w:rPr>
        <w:t>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4C3C9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4C3C9B">
        <w:t xml:space="preserve"> </w:t>
      </w:r>
      <w:r w:rsidR="0080026F" w:rsidRPr="0080026F">
        <w:rPr>
          <w:rFonts w:ascii="Courier New" w:hAnsi="Courier New" w:cs="Courier New"/>
          <w:sz w:val="20"/>
          <w:szCs w:val="20"/>
        </w:rPr>
        <w:t>+</w:t>
      </w:r>
      <w:r w:rsidR="0080026F">
        <w:t xml:space="preserve"> </w:t>
      </w:r>
      <w:r w:rsidR="004C3C9B">
        <w:rPr>
          <w:rFonts w:ascii="Courier New" w:eastAsia="Courier New" w:hAnsi="Courier New" w:cs="Courier New"/>
          <w:sz w:val="20"/>
          <w:szCs w:val="20"/>
        </w:rPr>
        <w:t>0.</w:t>
      </w:r>
      <w:r w:rsidR="00AC1433">
        <w:rPr>
          <w:rFonts w:ascii="Courier New" w:eastAsia="Courier New" w:hAnsi="Courier New" w:cs="Courier New"/>
          <w:sz w:val="20"/>
          <w:szCs w:val="20"/>
        </w:rPr>
        <w:t>67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4.36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AC1433">
        <w:rPr>
          <w:rFonts w:ascii="Courier New" w:eastAsia="Courier New" w:hAnsi="Courier New" w:cs="Courier New"/>
          <w:sz w:val="20"/>
          <w:szCs w:val="20"/>
        </w:rPr>
        <w:t xml:space="preserve"> - 0.58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0.27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GTGP_participation-0.13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C1433">
        <w:rPr>
          <w:rFonts w:ascii="Courier New" w:eastAsia="Courier New" w:hAnsi="Courier New" w:cs="Courier New"/>
          <w:sz w:val="20"/>
          <w:szCs w:val="20"/>
        </w:rPr>
        <w:t xml:space="preserve"> + 0.07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0.17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0.88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+ 1.39</w:t>
      </w:r>
      <w:r w:rsidR="00254293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80026F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80026F">
        <w:rPr>
          <w:rFonts w:ascii="Courier New" w:hAnsi="Courier New" w:cs="Courier New"/>
          <w:sz w:val="20"/>
          <w:szCs w:val="20"/>
        </w:rPr>
        <w:t>0.0</w:t>
      </w:r>
      <w:r w:rsidR="00AC1433">
        <w:rPr>
          <w:rFonts w:ascii="Courier New" w:hAnsi="Courier New" w:cs="Courier New"/>
          <w:sz w:val="20"/>
          <w:szCs w:val="20"/>
        </w:rPr>
        <w:t>0</w:t>
      </w:r>
      <w:r w:rsidR="00A55BCF">
        <w:rPr>
          <w:rFonts w:ascii="Courier New" w:hAnsi="Courier New" w:cs="Courier New"/>
          <w:sz w:val="20"/>
          <w:szCs w:val="20"/>
        </w:rPr>
        <w:t>1*</w:t>
      </w:r>
      <w:r w:rsidR="00A55BCF">
        <w:rPr>
          <w:rFonts w:ascii="Courier New" w:hAnsi="Courier New" w:cs="Courier New"/>
          <w:i/>
          <w:sz w:val="20"/>
          <w:szCs w:val="20"/>
        </w:rPr>
        <w:t>r</w:t>
      </w:r>
      <w:r w:rsidR="0080026F" w:rsidRPr="0080026F">
        <w:rPr>
          <w:rFonts w:ascii="Courier New" w:hAnsi="Courier New" w:cs="Courier New"/>
          <w:i/>
          <w:sz w:val="20"/>
          <w:szCs w:val="20"/>
        </w:rPr>
        <w:t>emittances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77605B">
        <w:rPr>
          <w:rFonts w:ascii="Courier New" w:eastAsia="Courier New" w:hAnsi="Courier New" w:cs="Courier New"/>
          <w:sz w:val="20"/>
          <w:szCs w:val="20"/>
        </w:rPr>
        <w:t>2.07-0.00015*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77605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77605B">
        <w:t xml:space="preserve"> </w:t>
      </w:r>
      <w:r w:rsidR="0077605B" w:rsidRPr="0080026F">
        <w:rPr>
          <w:rFonts w:ascii="Courier New" w:hAnsi="Courier New" w:cs="Courier New"/>
          <w:sz w:val="20"/>
          <w:szCs w:val="20"/>
        </w:rPr>
        <w:t>+</w:t>
      </w:r>
      <w:r w:rsidR="0077605B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0.67*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4.36*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 xml:space="preserve"> - 0.58*</w:t>
      </w:r>
      <w:r w:rsidR="0077605B" w:rsidRPr="00133C5E"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77605B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77605B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0.27*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GTGP_participation-0.13*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7605B">
        <w:rPr>
          <w:rFonts w:ascii="Courier New" w:eastAsia="Courier New" w:hAnsi="Courier New" w:cs="Courier New"/>
          <w:sz w:val="20"/>
          <w:szCs w:val="20"/>
        </w:rPr>
        <w:t xml:space="preserve"> + 0.07*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0.17*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0.88*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+ 1.39*</w:t>
      </w:r>
      <w:proofErr w:type="spellStart"/>
      <w:r w:rsidR="0077605B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77605B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77605B">
        <w:rPr>
          <w:rFonts w:ascii="Courier New" w:hAnsi="Courier New" w:cs="Courier New"/>
          <w:sz w:val="20"/>
          <w:szCs w:val="20"/>
        </w:rPr>
        <w:t>0.00</w:t>
      </w:r>
      <w:r w:rsidR="00A55BCF">
        <w:rPr>
          <w:rFonts w:ascii="Courier New" w:hAnsi="Courier New" w:cs="Courier New"/>
          <w:sz w:val="20"/>
          <w:szCs w:val="20"/>
        </w:rPr>
        <w:t>1*r</w:t>
      </w:r>
      <w:r w:rsidR="0077605B" w:rsidRPr="0080026F">
        <w:rPr>
          <w:rFonts w:ascii="Courier New" w:hAnsi="Courier New" w:cs="Courier New"/>
          <w:i/>
          <w:sz w:val="20"/>
          <w:szCs w:val="20"/>
        </w:rPr>
        <w:t>emittances</w:t>
      </w:r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044B14">
      <w:pPr>
        <w:spacing w:before="20" w:after="0" w:line="240" w:lineRule="auto"/>
        <w:ind w:left="1620" w:right="-20" w:hanging="16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 w:rsidR="00B80738">
        <w:rPr>
          <w:rFonts w:ascii="Courier New" w:eastAsia="Courier New" w:hAnsi="Courier New" w:cs="Courier New"/>
          <w:i/>
          <w:sz w:val="20"/>
          <w:szCs w:val="20"/>
        </w:rPr>
        <w:t xml:space="preserve"> with all personal migrant attributes in specified in function </w:t>
      </w:r>
      <w:r w:rsidR="00B80738" w:rsidRPr="00AC3B9C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85D0F" w:rsidRDefault="00185D0F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</w:t>
      </w:r>
    </w:p>
    <w:p w:rsidR="00B80738" w:rsidRDefault="00B80738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CF4627" w:rsidRDefault="00815992" w:rsidP="00504C8C">
      <w:pPr>
        <w:spacing w:before="20" w:after="0" w:line="240" w:lineRule="auto"/>
        <w:ind w:left="1710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121330" w:rsidRP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612FC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91720" w:rsidRDefault="00A43C0B" w:rsidP="00091720">
      <w:r>
        <w:t>]</w:t>
      </w:r>
    </w:p>
    <w:p w:rsidR="00091720" w:rsidRDefault="00091720" w:rsidP="00091720"/>
    <w:p w:rsidR="00091720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B5778A">
        <w:rPr>
          <w:rFonts w:ascii="Arial" w:eastAsia="Arial" w:hAnsi="Arial" w:cs="Arial"/>
          <w:b/>
          <w:i/>
          <w:sz w:val="20"/>
          <w:szCs w:val="20"/>
        </w:rPr>
        <w:t>GTGP-participation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91720" w:rsidRPr="009E1C36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94F0C">
        <w:rPr>
          <w:rFonts w:ascii="Arial" w:eastAsia="Arial" w:hAnsi="Arial" w:cs="Arial"/>
          <w:sz w:val="20"/>
          <w:szCs w:val="20"/>
        </w:rPr>
        <w:t>Once in GTGP, no exit, until contract expires (simulation pauses and parameters reset</w:t>
      </w:r>
      <w:proofErr w:type="gramStart"/>
      <w:r w:rsidR="00994F0C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*</w:t>
      </w:r>
    </w:p>
    <w:p w:rsidR="00091720" w:rsidRDefault="00091720" w:rsidP="00091720"/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GTGP-participation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091720" w:rsidP="0095444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0374B6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Preset </w:t>
      </w:r>
      <w:proofErr w:type="spellStart"/>
      <w:r w:rsidR="000374B6"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 w:rsidR="000374B6">
        <w:rPr>
          <w:rFonts w:ascii="Courier New" w:eastAsia="Courier New" w:hAnsi="Courier New" w:cs="Courier New"/>
          <w:sz w:val="20"/>
          <w:szCs w:val="20"/>
        </w:rPr>
        <w:t xml:space="preserve">-GTGP = </w:t>
      </w:r>
      <w:r w:rsidR="000374B6" w:rsidRPr="0095444B">
        <w:rPr>
          <w:rFonts w:ascii="Courier New" w:eastAsia="Courier New" w:hAnsi="Courier New" w:cs="Courier New"/>
          <w:color w:val="00B0F0"/>
          <w:sz w:val="20"/>
          <w:szCs w:val="20"/>
        </w:rPr>
        <w:t>0.3</w:t>
      </w:r>
      <w:r w:rsidR="000374B6">
        <w:rPr>
          <w:rFonts w:ascii="Courier New" w:eastAsia="Courier New" w:hAnsi="Courier New" w:cs="Courier New"/>
          <w:sz w:val="20"/>
          <w:szCs w:val="20"/>
        </w:rPr>
        <w:t>; **minimum area of non-GTGP land each household should hold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21321C">
        <w:rPr>
          <w:rFonts w:ascii="Courier New" w:eastAsia="Courier New" w:hAnsi="Courier New" w:cs="Courier New"/>
          <w:sz w:val="20"/>
          <w:szCs w:val="20"/>
        </w:rPr>
        <w:t xml:space="preserve">meet what observed and handle issues of </w:t>
      </w:r>
      <w:r w:rsidR="0021321C" w:rsidRPr="0021321C">
        <w:rPr>
          <w:rFonts w:ascii="Courier New" w:eastAsia="Courier New" w:hAnsi="Courier New" w:cs="Courier New"/>
          <w:sz w:val="20"/>
          <w:szCs w:val="20"/>
        </w:rPr>
        <w:t xml:space="preserve">land scarcity </w:t>
      </w:r>
      <w:r w:rsidR="000374B6">
        <w:rPr>
          <w:rFonts w:ascii="Courier New" w:eastAsia="Courier New" w:hAnsi="Courier New" w:cs="Courier New"/>
          <w:sz w:val="20"/>
          <w:szCs w:val="20"/>
        </w:rPr>
        <w:t>**</w:t>
      </w:r>
    </w:p>
    <w:p w:rsidR="0082184F" w:rsidRDefault="0082184F" w:rsidP="0082184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Loop through all households:</w:t>
      </w:r>
    </w:p>
    <w:p w:rsidR="0082184F" w:rsidRPr="002B074A" w:rsidRDefault="0082184F" w:rsidP="0082184F">
      <w:pPr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[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Loop through all non-GTGP land parcels agents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for a household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87402B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-GTGP; ** add up 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land **</w:t>
      </w:r>
    </w:p>
    <w:p w:rsidR="00900EBC" w:rsidRDefault="00900EBC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** add up all household members**</w:t>
      </w:r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Out of this loop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-GTGP);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9769E" w:rsidRPr="0089769E" w:rsidRDefault="0089769E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2B074A" w:rsidRDefault="002B074A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land_outpu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*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unit_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price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with reference to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plant_type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)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；</w:t>
      </w:r>
    </w:p>
    <w:p w:rsidR="002B074A" w:rsidRDefault="002B074A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 w:rsidR="005F30E2"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=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area_of_land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>;</w:t>
      </w:r>
    </w:p>
    <w:p w:rsidR="005F30E2" w:rsidRPr="0095444B" w:rsidRDefault="005F30E2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-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; ** on parcel level </w:t>
      </w:r>
    </w:p>
    <w:p w:rsidR="00091720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5F30E2">
        <w:rPr>
          <w:rFonts w:ascii="Courier New" w:eastAsia="Courier New" w:hAnsi="Courier New" w:cs="Courier New"/>
          <w:sz w:val="20"/>
          <w:szCs w:val="20"/>
        </w:rPr>
        <w:t>**</w:t>
      </w:r>
      <w:r w:rsidR="00091720">
        <w:rPr>
          <w:rFonts w:ascii="Courier New" w:eastAsia="Courier New" w:hAnsi="Courier New" w:cs="Courier New"/>
          <w:sz w:val="20"/>
          <w:szCs w:val="20"/>
        </w:rPr>
        <w:t xml:space="preserve">A logistics function will be used to calculate the probability of GTGP </w:t>
      </w:r>
      <w:r w:rsidR="00091720" w:rsidRPr="00091720">
        <w:rPr>
          <w:rFonts w:ascii="Courier New" w:eastAsia="Courier New" w:hAnsi="Courier New" w:cs="Courier New"/>
          <w:sz w:val="20"/>
          <w:szCs w:val="20"/>
        </w:rPr>
        <w:t>participation</w:t>
      </w:r>
      <w:r w:rsidR="005F30E2">
        <w:rPr>
          <w:rFonts w:ascii="Courier New" w:eastAsia="Courier New" w:hAnsi="Courier New" w:cs="Courier New"/>
          <w:sz w:val="20"/>
          <w:szCs w:val="20"/>
        </w:rPr>
        <w:t xml:space="preserve"> on parcel level **</w:t>
      </w:r>
    </w:p>
    <w:p w:rsidR="004D3C6D" w:rsidRDefault="000374B6" w:rsidP="00815992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="00900EBC" w:rsidRPr="00900EBC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900EBC" w:rsidRPr="00900E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900EBC" w:rsidRPr="00900EBC">
        <w:rPr>
          <w:rFonts w:ascii="Courier New" w:eastAsia="Courier New" w:hAnsi="Courier New" w:cs="Courier New"/>
          <w:sz w:val="20"/>
          <w:szCs w:val="20"/>
        </w:rPr>
        <w:t>2.52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-</w:t>
      </w:r>
      <w:r w:rsidR="00900EBC">
        <w:t xml:space="preserve"> </w:t>
      </w:r>
      <w:r w:rsidR="00022841">
        <w:t xml:space="preserve"> </w:t>
      </w:r>
      <w:r w:rsidR="00900EBC">
        <w:rPr>
          <w:rFonts w:ascii="Courier New" w:eastAsia="Courier New" w:hAnsi="Courier New" w:cs="Courier New"/>
          <w:sz w:val="20"/>
          <w:szCs w:val="20"/>
        </w:rPr>
        <w:t>0.012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Age_1 -  </w:t>
      </w:r>
      <w:r w:rsidR="00900EBC">
        <w:rPr>
          <w:rFonts w:ascii="Courier New" w:eastAsia="Courier New" w:hAnsi="Courier New" w:cs="Courier New"/>
          <w:sz w:val="20"/>
          <w:szCs w:val="20"/>
        </w:rPr>
        <w:t>0.29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* Gender_1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+ </w:t>
      </w:r>
      <w:r w:rsidR="00022841">
        <w:rPr>
          <w:rFonts w:ascii="Courier New" w:eastAsia="Courier New" w:hAnsi="Courier New" w:cs="Courier New"/>
          <w:sz w:val="20"/>
          <w:szCs w:val="20"/>
        </w:rPr>
        <w:t>0.01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Education_1 + 0.001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900EBC"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>
        <w:rPr>
          <w:rFonts w:ascii="Courier New" w:eastAsia="Courier New" w:hAnsi="Courier New" w:cs="Courier New"/>
          <w:sz w:val="20"/>
          <w:szCs w:val="20"/>
        </w:rPr>
        <w:t>- 2.45*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+ 0.0</w:t>
      </w:r>
      <w:r w:rsidR="00900EBC">
        <w:rPr>
          <w:rFonts w:ascii="Courier New" w:eastAsia="Courier New" w:hAnsi="Courier New" w:cs="Courier New"/>
          <w:sz w:val="20"/>
          <w:szCs w:val="20"/>
        </w:rPr>
        <w:t>006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900EBC" w:rsidRPr="00900EBC"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 w:rsidR="00022841">
        <w:rPr>
          <w:rFonts w:ascii="Courier New" w:eastAsia="Courier New" w:hAnsi="Courier New" w:cs="Courier New"/>
          <w:sz w:val="20"/>
          <w:szCs w:val="20"/>
        </w:rPr>
        <w:t xml:space="preserve"> +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0.04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)/(1 + </w:t>
      </w:r>
      <w:proofErr w:type="spellStart"/>
      <w:r w:rsidR="00022841" w:rsidRPr="00900E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>(2.52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>-</w:t>
      </w:r>
      <w:r w:rsidR="00022841">
        <w:t xml:space="preserve">  </w:t>
      </w:r>
      <w:r w:rsidR="00022841">
        <w:rPr>
          <w:rFonts w:ascii="Courier New" w:eastAsia="Courier New" w:hAnsi="Courier New" w:cs="Courier New"/>
          <w:sz w:val="20"/>
          <w:szCs w:val="20"/>
        </w:rPr>
        <w:t>0.012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Age_1 -  </w:t>
      </w:r>
      <w:r w:rsidR="00022841">
        <w:rPr>
          <w:rFonts w:ascii="Courier New" w:eastAsia="Courier New" w:hAnsi="Courier New" w:cs="Courier New"/>
          <w:sz w:val="20"/>
          <w:szCs w:val="20"/>
        </w:rPr>
        <w:t>0.29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>* Gender_1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+ </w:t>
      </w:r>
      <w:r w:rsidR="00022841">
        <w:rPr>
          <w:rFonts w:ascii="Courier New" w:eastAsia="Courier New" w:hAnsi="Courier New" w:cs="Courier New"/>
          <w:sz w:val="20"/>
          <w:szCs w:val="20"/>
        </w:rPr>
        <w:t>0.01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Education_1 + 0.001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>
        <w:rPr>
          <w:rFonts w:ascii="Courier New" w:eastAsia="Courier New" w:hAnsi="Courier New" w:cs="Courier New"/>
          <w:sz w:val="20"/>
          <w:szCs w:val="20"/>
        </w:rPr>
        <w:t>- 2.45*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+ 0.0</w:t>
      </w:r>
      <w:r w:rsidR="00022841">
        <w:rPr>
          <w:rFonts w:ascii="Courier New" w:eastAsia="Courier New" w:hAnsi="Courier New" w:cs="Courier New"/>
          <w:sz w:val="20"/>
          <w:szCs w:val="20"/>
        </w:rPr>
        <w:t>006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 w:rsidRPr="00900EBC"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 w:rsidR="00022841">
        <w:rPr>
          <w:rFonts w:ascii="Courier New" w:eastAsia="Courier New" w:hAnsi="Courier New" w:cs="Courier New"/>
          <w:sz w:val="20"/>
          <w:szCs w:val="20"/>
        </w:rPr>
        <w:t xml:space="preserve"> +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0.04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>)</w:t>
      </w:r>
      <w:r w:rsidR="00022841">
        <w:rPr>
          <w:rFonts w:ascii="Courier New" w:eastAsia="Courier New" w:hAnsi="Courier New" w:cs="Courier New"/>
          <w:sz w:val="20"/>
          <w:szCs w:val="20"/>
        </w:rPr>
        <w:t>)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;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(random #&lt;</w:t>
      </w:r>
      <w:r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AA70F9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parcel from non-GTGP land parcels agents;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Add the parcel to GTGP land parcels agents;      </w:t>
      </w:r>
    </w:p>
    <w:p w:rsidR="00E94F94" w:rsidRDefault="00E94F94" w:rsidP="0095444B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E94F94" w:rsidRPr="00121330" w:rsidRDefault="00E94F94" w:rsidP="00E94F94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</w:p>
    <w:p w:rsidR="000374B6" w:rsidRDefault="00E94F94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89769E">
        <w:rPr>
          <w:rFonts w:ascii="Courier New" w:hAnsi="Courier New" w:cs="Courier New"/>
          <w:sz w:val="20"/>
          <w:szCs w:val="20"/>
        </w:rPr>
        <w:t>Age_1</w:t>
      </w:r>
      <w:r>
        <w:rPr>
          <w:rFonts w:ascii="Courier New" w:hAnsi="Courier New" w:cs="Courier New"/>
          <w:sz w:val="20"/>
          <w:szCs w:val="20"/>
        </w:rPr>
        <w:t xml:space="preserve"> + 1; ** age of </w:t>
      </w:r>
      <w:proofErr w:type="spellStart"/>
      <w:r>
        <w:rPr>
          <w:rFonts w:ascii="Courier New" w:hAnsi="Courier New" w:cs="Courier New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head increment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0374B6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]</w:t>
      </w:r>
    </w:p>
    <w:p w:rsidR="0087402B" w:rsidRDefault="0087402B" w:rsidP="00E94F9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E94F94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91720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]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2B074A" w:rsidP="002B074A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="005F30E2">
        <w:rPr>
          <w:rFonts w:ascii="Arial" w:eastAsia="Arial" w:hAnsi="Arial" w:cs="Arial"/>
          <w:b/>
          <w:i/>
          <w:sz w:val="20"/>
          <w:szCs w:val="20"/>
        </w:rPr>
        <w:t>GTGP-policy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</w:t>
      </w:r>
      <w:r>
        <w:rPr>
          <w:rFonts w:ascii="Courier New" w:eastAsia="Courier New" w:hAnsi="Courier New" w:cs="Courier New"/>
          <w:sz w:val="20"/>
          <w:szCs w:val="20"/>
        </w:rPr>
        <w:t>olicy</w:t>
      </w:r>
    </w:p>
    <w:p w:rsidR="00091720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_1: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_2: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_3: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rice_puddy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dry_land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_4: first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800;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after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200;</w:t>
      </w:r>
    </w:p>
    <w:p w:rsidR="00FA5251" w:rsidRDefault="005F30E2" w:rsidP="00FA525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FA5251" w:rsidRPr="00FA5251" w:rsidRDefault="00FA5251" w:rsidP="00FA5251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FA5251" w:rsidRDefault="00C316DC" w:rsidP="00091720">
      <w:pPr>
        <w:rPr>
          <w:ins w:id="22" w:author="XHDXKA" w:date="2017-07-25T13:45:00Z"/>
          <w:rFonts w:ascii="Courier New" w:eastAsia="Courier New" w:hAnsi="Courier New" w:cs="Courier New"/>
          <w:color w:val="000000" w:themeColor="text1"/>
          <w:sz w:val="20"/>
          <w:szCs w:val="20"/>
        </w:rPr>
      </w:pPr>
      <w:ins w:id="23" w:author="XHDXKA" w:date="2017-07-26T13:53:00Z"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</w:p>
    <w:p w:rsidR="00FA5251" w:rsidRDefault="00FA5251" w:rsidP="00091720">
      <w:pPr>
        <w:rPr>
          <w:ins w:id="24" w:author="XHDXKA" w:date="2017-07-25T13:45:00Z"/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FA5251" w:rsidRDefault="00FA5251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/>
    <w:p w:rsidR="00091720" w:rsidRPr="00091720" w:rsidRDefault="00091720" w:rsidP="00091720"/>
    <w:p w:rsidR="00091720" w:rsidRDefault="00091720"/>
    <w:sectPr w:rsidR="0009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22841"/>
    <w:rsid w:val="000256AE"/>
    <w:rsid w:val="000374B6"/>
    <w:rsid w:val="00044B14"/>
    <w:rsid w:val="00046B35"/>
    <w:rsid w:val="0005479A"/>
    <w:rsid w:val="00054987"/>
    <w:rsid w:val="00080706"/>
    <w:rsid w:val="00091720"/>
    <w:rsid w:val="000A6076"/>
    <w:rsid w:val="000C5ED4"/>
    <w:rsid w:val="000C6BC8"/>
    <w:rsid w:val="000E4752"/>
    <w:rsid w:val="000F5B96"/>
    <w:rsid w:val="001134C4"/>
    <w:rsid w:val="00121330"/>
    <w:rsid w:val="00133C5E"/>
    <w:rsid w:val="001554FF"/>
    <w:rsid w:val="00185D0F"/>
    <w:rsid w:val="00185EE4"/>
    <w:rsid w:val="001A7ED2"/>
    <w:rsid w:val="001D1170"/>
    <w:rsid w:val="001D46E2"/>
    <w:rsid w:val="001E7974"/>
    <w:rsid w:val="0021321C"/>
    <w:rsid w:val="002464F6"/>
    <w:rsid w:val="00254293"/>
    <w:rsid w:val="00257C26"/>
    <w:rsid w:val="002B073B"/>
    <w:rsid w:val="002B074A"/>
    <w:rsid w:val="002D615A"/>
    <w:rsid w:val="00316D66"/>
    <w:rsid w:val="003501A8"/>
    <w:rsid w:val="0038236C"/>
    <w:rsid w:val="003B3435"/>
    <w:rsid w:val="004107D1"/>
    <w:rsid w:val="0042729D"/>
    <w:rsid w:val="00437A63"/>
    <w:rsid w:val="004423B6"/>
    <w:rsid w:val="00462445"/>
    <w:rsid w:val="00467580"/>
    <w:rsid w:val="00485C3E"/>
    <w:rsid w:val="004C3C9B"/>
    <w:rsid w:val="004D3C6D"/>
    <w:rsid w:val="004E70DD"/>
    <w:rsid w:val="004F7833"/>
    <w:rsid w:val="00504C8C"/>
    <w:rsid w:val="00506788"/>
    <w:rsid w:val="005201CA"/>
    <w:rsid w:val="00522557"/>
    <w:rsid w:val="005300F5"/>
    <w:rsid w:val="00532524"/>
    <w:rsid w:val="005560A6"/>
    <w:rsid w:val="0056735C"/>
    <w:rsid w:val="00567ECB"/>
    <w:rsid w:val="005B3AA3"/>
    <w:rsid w:val="005E0F7A"/>
    <w:rsid w:val="005F30E2"/>
    <w:rsid w:val="00612FCE"/>
    <w:rsid w:val="006350BB"/>
    <w:rsid w:val="00637590"/>
    <w:rsid w:val="006518EB"/>
    <w:rsid w:val="00653D93"/>
    <w:rsid w:val="006C32D5"/>
    <w:rsid w:val="006C451A"/>
    <w:rsid w:val="006D6A28"/>
    <w:rsid w:val="006E12DC"/>
    <w:rsid w:val="006F613D"/>
    <w:rsid w:val="00703FEC"/>
    <w:rsid w:val="0076569C"/>
    <w:rsid w:val="0077605B"/>
    <w:rsid w:val="00793AAB"/>
    <w:rsid w:val="007D3210"/>
    <w:rsid w:val="007F3F1F"/>
    <w:rsid w:val="0080026F"/>
    <w:rsid w:val="0080557F"/>
    <w:rsid w:val="0080558C"/>
    <w:rsid w:val="00811B5F"/>
    <w:rsid w:val="00815992"/>
    <w:rsid w:val="0082184F"/>
    <w:rsid w:val="008525C3"/>
    <w:rsid w:val="0086040F"/>
    <w:rsid w:val="0086356F"/>
    <w:rsid w:val="0087402B"/>
    <w:rsid w:val="00886D50"/>
    <w:rsid w:val="0089769E"/>
    <w:rsid w:val="008B00F6"/>
    <w:rsid w:val="008E1B32"/>
    <w:rsid w:val="008F0249"/>
    <w:rsid w:val="00900EBC"/>
    <w:rsid w:val="00920E83"/>
    <w:rsid w:val="00931FB1"/>
    <w:rsid w:val="00934CBA"/>
    <w:rsid w:val="0093573B"/>
    <w:rsid w:val="0095206B"/>
    <w:rsid w:val="0095444B"/>
    <w:rsid w:val="00966DE8"/>
    <w:rsid w:val="00973C8C"/>
    <w:rsid w:val="009841E0"/>
    <w:rsid w:val="00994F0C"/>
    <w:rsid w:val="009A2CFA"/>
    <w:rsid w:val="009B284D"/>
    <w:rsid w:val="009E06B6"/>
    <w:rsid w:val="009E1C36"/>
    <w:rsid w:val="009E56F5"/>
    <w:rsid w:val="00A272FB"/>
    <w:rsid w:val="00A43C0B"/>
    <w:rsid w:val="00A53CFF"/>
    <w:rsid w:val="00A55BCF"/>
    <w:rsid w:val="00A62D41"/>
    <w:rsid w:val="00A939CE"/>
    <w:rsid w:val="00A9447E"/>
    <w:rsid w:val="00AA2718"/>
    <w:rsid w:val="00AA4B3F"/>
    <w:rsid w:val="00AA70F9"/>
    <w:rsid w:val="00AC1433"/>
    <w:rsid w:val="00AC3B9C"/>
    <w:rsid w:val="00AE2BA7"/>
    <w:rsid w:val="00AF31D5"/>
    <w:rsid w:val="00AF4A78"/>
    <w:rsid w:val="00AF69F3"/>
    <w:rsid w:val="00B03128"/>
    <w:rsid w:val="00B070A6"/>
    <w:rsid w:val="00B24A97"/>
    <w:rsid w:val="00B5778A"/>
    <w:rsid w:val="00B62B0F"/>
    <w:rsid w:val="00B70390"/>
    <w:rsid w:val="00B77361"/>
    <w:rsid w:val="00B80738"/>
    <w:rsid w:val="00B83292"/>
    <w:rsid w:val="00B8578F"/>
    <w:rsid w:val="00B92761"/>
    <w:rsid w:val="00BC5770"/>
    <w:rsid w:val="00BC5F2A"/>
    <w:rsid w:val="00BD512F"/>
    <w:rsid w:val="00BE7697"/>
    <w:rsid w:val="00C019EB"/>
    <w:rsid w:val="00C316DC"/>
    <w:rsid w:val="00C43B67"/>
    <w:rsid w:val="00C5101A"/>
    <w:rsid w:val="00C54681"/>
    <w:rsid w:val="00C55525"/>
    <w:rsid w:val="00C8507E"/>
    <w:rsid w:val="00C921D9"/>
    <w:rsid w:val="00CA0095"/>
    <w:rsid w:val="00CB1A21"/>
    <w:rsid w:val="00CB7970"/>
    <w:rsid w:val="00CF4627"/>
    <w:rsid w:val="00CF7DEB"/>
    <w:rsid w:val="00D14CE3"/>
    <w:rsid w:val="00D512D2"/>
    <w:rsid w:val="00D74CDD"/>
    <w:rsid w:val="00D762BD"/>
    <w:rsid w:val="00D87A78"/>
    <w:rsid w:val="00D91015"/>
    <w:rsid w:val="00DA2889"/>
    <w:rsid w:val="00DA41A8"/>
    <w:rsid w:val="00DC72BC"/>
    <w:rsid w:val="00E113BB"/>
    <w:rsid w:val="00E20322"/>
    <w:rsid w:val="00E3507E"/>
    <w:rsid w:val="00E84A67"/>
    <w:rsid w:val="00E94F94"/>
    <w:rsid w:val="00EB4C53"/>
    <w:rsid w:val="00EC3FBE"/>
    <w:rsid w:val="00EE193D"/>
    <w:rsid w:val="00EF0FD2"/>
    <w:rsid w:val="00F31BB4"/>
    <w:rsid w:val="00F46D28"/>
    <w:rsid w:val="00F50B7B"/>
    <w:rsid w:val="00F64E7D"/>
    <w:rsid w:val="00F82CC9"/>
    <w:rsid w:val="00F94BD8"/>
    <w:rsid w:val="00F97423"/>
    <w:rsid w:val="00FA1FF9"/>
    <w:rsid w:val="00FA4624"/>
    <w:rsid w:val="00FA5251"/>
    <w:rsid w:val="00FC0A2C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F9FCA-A22F-4140-92D8-4A8E6804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4</cp:revision>
  <dcterms:created xsi:type="dcterms:W3CDTF">2017-07-26T20:35:00Z</dcterms:created>
  <dcterms:modified xsi:type="dcterms:W3CDTF">2017-07-26T20:55:00Z</dcterms:modified>
</cp:coreProperties>
</file>