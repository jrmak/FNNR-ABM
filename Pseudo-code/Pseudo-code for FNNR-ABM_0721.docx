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20E83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</w:t>
      </w:r>
      <w:r w:rsidR="0095444B">
        <w:rPr>
          <w:rFonts w:ascii="Arial" w:eastAsia="Arial" w:hAnsi="Arial" w:cs="Arial"/>
          <w:sz w:val="24"/>
          <w:szCs w:val="24"/>
        </w:rPr>
        <w:t>2</w:t>
      </w:r>
      <w:r w:rsidR="00815992">
        <w:rPr>
          <w:rFonts w:ascii="Arial" w:eastAsia="Arial" w:hAnsi="Arial" w:cs="Arial"/>
          <w:sz w:val="24"/>
          <w:szCs w:val="24"/>
        </w:rPr>
        <w:t>1</w:t>
      </w:r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5560A6" w:rsidRDefault="0095444B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ins w:id="0" w:author="XHDXKA" w:date="2017-07-21T13:31:00Z"/>
          <w:rFonts w:ascii="Courier New" w:eastAsia="Courier New" w:hAnsi="Courier New" w:cs="Courier New"/>
          <w:b/>
          <w:sz w:val="20"/>
          <w:szCs w:val="20"/>
          <w:rPrChange w:id="1" w:author="XHDXKA" w:date="2017-07-21T13:31:00Z">
            <w:rPr>
              <w:ins w:id="2" w:author="XHDXKA" w:date="2017-07-21T13:31:00Z"/>
              <w:rFonts w:ascii="Arial" w:eastAsia="Arial" w:hAnsi="Arial" w:cs="Arial"/>
              <w:b/>
              <w:i/>
              <w:sz w:val="20"/>
              <w:szCs w:val="20"/>
            </w:rPr>
          </w:rPrChange>
        </w:rPr>
      </w:pPr>
      <w:r>
        <w:rPr>
          <w:rFonts w:ascii="Courier New" w:eastAsia="Courier New" w:hAnsi="Courier New" w:cs="Courier New"/>
          <w:sz w:val="20"/>
          <w:szCs w:val="20"/>
        </w:rPr>
        <w:t>Some changes in</w:t>
      </w:r>
      <w:r w:rsidR="00A53CFF">
        <w:rPr>
          <w:rFonts w:ascii="Courier New" w:eastAsia="Courier New" w:hAnsi="Courier New" w:cs="Courier New"/>
          <w:sz w:val="20"/>
          <w:szCs w:val="20"/>
        </w:rPr>
        <w:t xml:space="preserve"> function</w:t>
      </w:r>
      <w:bookmarkStart w:id="3" w:name="_GoBack"/>
      <w:bookmarkEnd w:id="3"/>
      <w:r w:rsidR="001554F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815992">
        <w:rPr>
          <w:rFonts w:ascii="Arial" w:eastAsia="Arial" w:hAnsi="Arial" w:cs="Arial"/>
          <w:b/>
          <w:i/>
          <w:sz w:val="20"/>
          <w:szCs w:val="20"/>
        </w:rPr>
        <w:t>Out-migration</w:t>
      </w:r>
      <w:ins w:id="4" w:author="XHDXKA" w:date="2017-07-21T12:44:00Z">
        <w:r w:rsidR="0005479A">
          <w:rPr>
            <w:rFonts w:ascii="Arial" w:eastAsia="Arial" w:hAnsi="Arial" w:cs="Arial"/>
            <w:b/>
            <w:i/>
            <w:sz w:val="20"/>
            <w:szCs w:val="20"/>
          </w:rPr>
          <w:t xml:space="preserve"> </w:t>
        </w:r>
      </w:ins>
    </w:p>
    <w:p w:rsidR="005560A6" w:rsidRPr="00653D93" w:rsidRDefault="005560A6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ins w:id="5" w:author="XHDXKA" w:date="2017-07-21T13:32:00Z">
        <w:r>
          <w:rPr>
            <w:rFonts w:ascii="Courier New" w:eastAsia="Courier New" w:hAnsi="Courier New" w:cs="Courier New"/>
            <w:sz w:val="20"/>
            <w:szCs w:val="20"/>
          </w:rPr>
          <w:t>Some changes in function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Pr="00AC3B9C">
          <w:rPr>
            <w:rFonts w:ascii="Arial" w:eastAsia="Arial" w:hAnsi="Arial" w:cs="Arial"/>
            <w:b/>
            <w:i/>
            <w:sz w:val="20"/>
            <w:szCs w:val="20"/>
          </w:rPr>
          <w:t>Initialize-parameters</w:t>
        </w:r>
      </w:ins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will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set community-attributes for all community agents later on]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Age_1</w:t>
      </w:r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(head of </w:t>
      </w:r>
      <w:proofErr w:type="spellStart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hh</w:t>
      </w:r>
      <w:proofErr w:type="spellEnd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Gender_1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Education_1</w:t>
      </w:r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if-NCFP flag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E2BA7" w:rsidRPr="00AE2BA7">
        <w:rPr>
          <w:rFonts w:ascii="Courier New" w:eastAsia="Courier New" w:hAnsi="Courier New" w:cs="Courier New"/>
          <w:b/>
          <w:sz w:val="20"/>
          <w:szCs w:val="20"/>
        </w:rPr>
        <w:t>Initialize</w:t>
      </w:r>
      <w:r>
        <w:rPr>
          <w:rFonts w:ascii="Courier New" w:eastAsia="Courier New" w:hAnsi="Courier New" w:cs="Courier New"/>
          <w:sz w:val="20"/>
          <w:szCs w:val="20"/>
        </w:rPr>
        <w:t xml:space="preserve"> total number of out-migrates for each household;</w:t>
      </w: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AF4A78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more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attributes will be added later on **</w:t>
      </w:r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proofErr w:type="gramStart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t>remittances(</w:t>
      </w:r>
      <w:proofErr w:type="gramEnd"/>
      <w:r w:rsidR="009A2CFA" w:rsidRPr="00F94BD8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="009A2CFA" w:rsidRPr="00F94BD8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Yuan_last_yr_remittances_mig</w:t>
      </w:r>
      <w:proofErr w:type="spellEnd"/>
      <w:r w:rsidR="009A2CFA">
        <w:rPr>
          <w:rFonts w:ascii="Courier New" w:eastAsia="Courier New" w:hAnsi="Courier New" w:cs="Courier New"/>
          <w:i/>
          <w:color w:val="000000" w:themeColor="text1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r w:rsidR="00F94BD8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Plant_before_</w:t>
      </w:r>
      <w:proofErr w:type="gramStart"/>
      <w:r w:rsidR="00F46D28" w:rsidRPr="00F46D28">
        <w:rPr>
          <w:rFonts w:ascii="Courier New" w:eastAsia="Courier New" w:hAnsi="Courier New" w:cs="Courier New"/>
          <w:sz w:val="20"/>
          <w:szCs w:val="20"/>
        </w:rPr>
        <w:t>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or</w:t>
      </w:r>
      <w:proofErr w:type="gramEnd"/>
      <w:r w:rsid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Plant_last_nonGTGP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B074A">
        <w:rPr>
          <w:rFonts w:ascii="Courier New" w:eastAsia="Courier New" w:hAnsi="Courier New" w:cs="Courier New"/>
          <w:sz w:val="20"/>
          <w:szCs w:val="20"/>
        </w:rPr>
        <w:t>land_outpu</w:t>
      </w:r>
      <w:r w:rsidR="002B074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Output_nonGTGP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</w:t>
      </w: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land 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F46D28" w:rsidRDefault="00F94BD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for each land </w:t>
      </w:r>
    </w:p>
    <w:p w:rsidR="00F94BD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95444B">
      <w:pPr>
        <w:spacing w:before="13" w:after="0" w:line="240" w:lineRule="auto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del w:id="6" w:author="XHDXKA" w:date="2017-07-21T12:43:00Z">
        <w:r w:rsidDel="0005479A">
          <w:rPr>
            <w:rFonts w:ascii="Courier New" w:eastAsia="Courier New" w:hAnsi="Courier New" w:cs="Courier New"/>
            <w:sz w:val="20"/>
            <w:szCs w:val="20"/>
          </w:rPr>
          <w:delText>;</w:delText>
        </w:r>
      </w:del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C3B9C">
        <w:rPr>
          <w:rFonts w:ascii="Courier New" w:eastAsia="Courier New" w:hAnsi="Courier New" w:cs="Courier New"/>
          <w:sz w:val="20"/>
          <w:szCs w:val="20"/>
        </w:rPr>
        <w:t xml:space="preserve">Preset </w:t>
      </w:r>
      <w:proofErr w:type="spellStart"/>
      <w:r w:rsidRPr="00AC3B9C">
        <w:rPr>
          <w:rFonts w:ascii="Courier New" w:eastAsia="Courier New" w:hAnsi="Courier New" w:cs="Courier New"/>
          <w:sz w:val="20"/>
          <w:szCs w:val="20"/>
        </w:rPr>
        <w:t>num_mig</w:t>
      </w:r>
      <w:proofErr w:type="spellEnd"/>
      <w:r w:rsidRPr="00AC3B9C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</w:t>
      </w:r>
      <w:proofErr w:type="gramStart"/>
      <w:r w:rsidRPr="00AC3B9C">
        <w:rPr>
          <w:rFonts w:ascii="Courier New" w:eastAsia="Courier New" w:hAnsi="Courier New" w:cs="Courier New"/>
          <w:sz w:val="20"/>
          <w:szCs w:val="20"/>
        </w:rPr>
        <w:t xml:space="preserve">; 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E20322">
        <w:rPr>
          <w:rFonts w:ascii="Courier New" w:eastAsia="Courier New" w:hAnsi="Courier New" w:cs="Courier New"/>
          <w:sz w:val="20"/>
          <w:szCs w:val="20"/>
        </w:rPr>
        <w:t xml:space="preserve"> set to 0 for now, will calculate with true data</w:t>
      </w:r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</w:t>
      </w:r>
      <w:r w:rsidR="000C6BC8">
        <w:rPr>
          <w:rFonts w:ascii="Courier New" w:eastAsia="Courier New" w:hAnsi="Courier New" w:cs="Courier New"/>
          <w:sz w:val="20"/>
          <w:szCs w:val="20"/>
        </w:rPr>
        <w:t>_empty</w:t>
      </w:r>
      <w:proofErr w:type="spellEnd"/>
      <w:r w:rsidR="000C6BC8">
        <w:rPr>
          <w:rFonts w:ascii="Courier New" w:eastAsia="Courier New" w:hAnsi="Courier New" w:cs="Courier New"/>
          <w:sz w:val="20"/>
          <w:szCs w:val="20"/>
        </w:rPr>
        <w:t xml:space="preserve"> = N</w:t>
      </w:r>
      <w:proofErr w:type="gramStart"/>
      <w:r w:rsidR="000C6BC8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i/>
          <w:sz w:val="20"/>
          <w:szCs w:val="20"/>
        </w:rPr>
        <w:t>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Pr="00AC3B9C" w:rsidDel="0005479A" w:rsidRDefault="00AC3B9C" w:rsidP="00637590">
      <w:pPr>
        <w:spacing w:before="13" w:after="0" w:line="220" w:lineRule="exact"/>
        <w:ind w:left="990" w:right="-20"/>
        <w:rPr>
          <w:del w:id="7" w:author="XHDXKA" w:date="2017-07-21T12:43:00Z"/>
          <w:rFonts w:ascii="Courier New" w:eastAsia="Courier New" w:hAnsi="Courier New" w:cs="Courier New"/>
          <w:sz w:val="20"/>
          <w:szCs w:val="20"/>
        </w:rPr>
      </w:pPr>
      <w:del w:id="8" w:author="XHDXKA" w:date="2017-07-21T12:43:00Z">
        <w:r w:rsidRPr="00AC3B9C" w:rsidDel="0005479A">
          <w:rPr>
            <w:rFonts w:ascii="Courier New" w:eastAsia="Courier New" w:hAnsi="Courier New" w:cs="Courier New"/>
            <w:sz w:val="20"/>
            <w:szCs w:val="20"/>
          </w:rPr>
          <w:delText>Ge</w:delText>
        </w:r>
        <w:r w:rsidR="006E12DC" w:rsidDel="0005479A">
          <w:rPr>
            <w:rFonts w:ascii="Courier New" w:eastAsia="Courier New" w:hAnsi="Courier New" w:cs="Courier New"/>
            <w:sz w:val="20"/>
            <w:szCs w:val="20"/>
          </w:rPr>
          <w:delText xml:space="preserve">nerate a </w:delText>
        </w:r>
        <w:r w:rsidR="00506788" w:rsidDel="0005479A">
          <w:rPr>
            <w:rFonts w:ascii="Courier New" w:eastAsia="Courier New" w:hAnsi="Courier New" w:cs="Courier New"/>
            <w:sz w:val="20"/>
            <w:szCs w:val="20"/>
          </w:rPr>
          <w:delText>random # (5000-20000) for total_hh_</w:delText>
        </w:r>
        <w:r w:rsidRPr="00AC3B9C" w:rsidDel="0005479A">
          <w:rPr>
            <w:rFonts w:ascii="Courier New" w:eastAsia="Courier New" w:hAnsi="Courier New" w:cs="Courier New"/>
            <w:sz w:val="20"/>
            <w:szCs w:val="20"/>
          </w:rPr>
          <w:delText xml:space="preserve">income;  </w:delText>
        </w:r>
        <w:r w:rsidR="00E20322" w:rsidDel="0005479A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="00567ECB" w:rsidDel="0005479A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="00E20322" w:rsidDel="0005479A">
          <w:rPr>
            <w:rFonts w:ascii="Courier New" w:eastAsia="Courier New" w:hAnsi="Courier New" w:cs="Courier New"/>
            <w:sz w:val="20"/>
            <w:szCs w:val="20"/>
          </w:rPr>
          <w:delText xml:space="preserve"> set random for now, will calculate with true data</w:delText>
        </w:r>
      </w:del>
    </w:p>
    <w:p w:rsidR="001134C4" w:rsidRDefault="00AC3B9C" w:rsidP="0005479A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  <w:pPrChange w:id="9" w:author="XHDXKA" w:date="2017-07-21T12:43:00Z">
          <w:pPr>
            <w:spacing w:before="13" w:after="0" w:line="220" w:lineRule="exact"/>
            <w:ind w:left="246" w:right="-20"/>
          </w:pPr>
        </w:pPrChange>
      </w:pPr>
      <w:del w:id="10" w:author="XHDXKA" w:date="2017-07-21T12:43:00Z">
        <w:r w:rsidDel="0005479A">
          <w:rPr>
            <w:rFonts w:ascii="Courier New" w:eastAsia="Courier New" w:hAnsi="Courier New" w:cs="Courier New"/>
            <w:sz w:val="20"/>
            <w:szCs w:val="20"/>
          </w:rPr>
          <w:delText xml:space="preserve">      </w:delText>
        </w:r>
        <w:r w:rsidR="005B3AA3" w:rsidDel="0005479A">
          <w:rPr>
            <w:rFonts w:ascii="Courier New" w:eastAsia="Courier New" w:hAnsi="Courier New" w:cs="Courier New"/>
            <w:sz w:val="20"/>
            <w:szCs w:val="20"/>
          </w:rPr>
          <w:delText xml:space="preserve">Preset </w:delText>
        </w:r>
        <w:r w:rsidR="005B3AA3" w:rsidRPr="00C05824" w:rsidDel="0005479A">
          <w:rPr>
            <w:rFonts w:ascii="Courier New" w:eastAsia="Courier New" w:hAnsi="Courier New" w:cs="Courier New"/>
            <w:i/>
            <w:sz w:val="20"/>
            <w:szCs w:val="20"/>
          </w:rPr>
          <w:delText>GTGP_comp</w:delText>
        </w:r>
        <w:r w:rsidR="005B3AA3" w:rsidDel="0005479A">
          <w:rPr>
            <w:rFonts w:ascii="Courier New" w:eastAsia="Courier New" w:hAnsi="Courier New" w:cs="Courier New"/>
            <w:i/>
            <w:sz w:val="20"/>
            <w:szCs w:val="20"/>
          </w:rPr>
          <w:delText xml:space="preserve"> = </w:delText>
        </w:r>
        <w:r w:rsidR="006E12DC" w:rsidRPr="00703FEC" w:rsidDel="0005479A">
          <w:rPr>
            <w:rFonts w:ascii="Courier New" w:eastAsia="Courier New" w:hAnsi="Courier New" w:cs="Courier New"/>
            <w:sz w:val="20"/>
            <w:szCs w:val="20"/>
          </w:rPr>
          <w:delText>GTGP income</w:delText>
        </w:r>
        <w:r w:rsidR="00E20322" w:rsidDel="0005479A">
          <w:rPr>
            <w:rFonts w:ascii="Courier New" w:eastAsia="Courier New" w:hAnsi="Courier New" w:cs="Courier New"/>
            <w:sz w:val="20"/>
            <w:szCs w:val="20"/>
          </w:rPr>
          <w:delText>;</w:delText>
        </w:r>
      </w:del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637590">
        <w:rPr>
          <w:rFonts w:ascii="Courier New" w:eastAsia="Courier New" w:hAnsi="Courier New" w:cs="Courier New"/>
          <w:i/>
          <w:sz w:val="20"/>
          <w:szCs w:val="20"/>
        </w:rPr>
        <w:t>ind</w:t>
      </w:r>
      <w:ins w:id="11" w:author="XHDXKA" w:date="2017-07-21T13:12:00Z">
        <w:r w:rsidR="00886D50">
          <w:rPr>
            <w:rFonts w:ascii="Courier New" w:eastAsia="Courier New" w:hAnsi="Courier New" w:cs="Courier New"/>
            <w:i/>
            <w:sz w:val="20"/>
            <w:szCs w:val="20"/>
          </w:rPr>
          <w:t>_</w:t>
        </w:r>
      </w:ins>
      <w:del w:id="12" w:author="XHDXKA" w:date="2017-07-21T13:12:00Z">
        <w:r w:rsidRPr="00637590" w:rsidDel="00886D50">
          <w:rPr>
            <w:rFonts w:ascii="Courier New" w:eastAsia="Courier New" w:hAnsi="Courier New" w:cs="Courier New"/>
            <w:i/>
            <w:sz w:val="20"/>
            <w:szCs w:val="20"/>
          </w:rPr>
          <w:delText>-</w:delText>
        </w:r>
      </w:del>
      <w:r w:rsidRPr="00637590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ins w:id="13" w:author="XHDXKA" w:date="2017-07-21T13:12:00Z">
        <w:r w:rsidR="00886D50">
          <w:rPr>
            <w:rFonts w:ascii="Courier New" w:eastAsia="Courier New" w:hAnsi="Courier New" w:cs="Courier New"/>
            <w:i/>
            <w:sz w:val="20"/>
            <w:szCs w:val="20"/>
          </w:rPr>
          <w:t xml:space="preserve"> (linked to household ID)</w:t>
        </w:r>
      </w:ins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ins w:id="14" w:author="XHDXKA" w:date="2017-07-21T13:10:00Z">
        <w:r w:rsidR="00886D50" w:rsidRPr="00886D50">
          <w:rPr>
            <w:rFonts w:ascii="Courier New" w:eastAsia="Courier New" w:hAnsi="Courier New" w:cs="Courier New"/>
            <w:sz w:val="20"/>
            <w:szCs w:val="20"/>
          </w:rPr>
          <w:t>Mig_</w:t>
        </w:r>
        <w:proofErr w:type="gramStart"/>
        <w:r w:rsidR="00886D50" w:rsidRPr="00886D50">
          <w:rPr>
            <w:rFonts w:ascii="Courier New" w:eastAsia="Courier New" w:hAnsi="Courier New" w:cs="Courier New"/>
            <w:sz w:val="20"/>
            <w:szCs w:val="20"/>
          </w:rPr>
          <w:t>age</w:t>
        </w:r>
        <w:proofErr w:type="spellEnd"/>
        <w:r w:rsidR="00886D50" w:rsidRPr="00886D50" w:rsidDel="00886D50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proofErr w:type="gramEnd"/>
      <w:del w:id="15" w:author="XHDXKA" w:date="2017-07-21T13:10:00Z">
        <w:r w:rsidRPr="00BE7697" w:rsidDel="00886D50">
          <w:rPr>
            <w:rFonts w:ascii="Courier New" w:eastAsia="Courier New" w:hAnsi="Courier New" w:cs="Courier New"/>
            <w:i/>
            <w:sz w:val="20"/>
            <w:szCs w:val="20"/>
          </w:rPr>
          <w:delText>age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ins w:id="16" w:author="XHDXKA" w:date="2017-07-21T13:25:00Z">
        <w:r w:rsidR="00C54681" w:rsidRPr="00C54681">
          <w:rPr>
            <w:rFonts w:ascii="Courier New" w:eastAsia="Courier New" w:hAnsi="Courier New" w:cs="Courier New"/>
            <w:sz w:val="20"/>
            <w:szCs w:val="20"/>
          </w:rPr>
          <w:t>Mig_gender</w:t>
        </w:r>
        <w:proofErr w:type="spellEnd"/>
        <w:r w:rsidR="00C54681">
          <w:rPr>
            <w:rFonts w:ascii="Courier New" w:eastAsia="Courier New" w:hAnsi="Courier New" w:cs="Courier New"/>
            <w:sz w:val="20"/>
            <w:szCs w:val="20"/>
          </w:rPr>
          <w:t xml:space="preserve">, </w:t>
        </w:r>
      </w:ins>
      <w:proofErr w:type="spellStart"/>
      <w:ins w:id="17" w:author="XHDXKA" w:date="2017-07-21T13:19:00Z">
        <w:r w:rsidR="00886D50" w:rsidRPr="00886D50">
          <w:rPr>
            <w:rFonts w:ascii="Courier New" w:eastAsia="Courier New" w:hAnsi="Courier New" w:cs="Courier New"/>
            <w:sz w:val="20"/>
            <w:szCs w:val="20"/>
          </w:rPr>
          <w:t>Mig_marriage</w:t>
        </w:r>
        <w:proofErr w:type="spellEnd"/>
        <w:r w:rsidR="00886D50" w:rsidRPr="00886D50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del w:id="18" w:author="XHDXKA" w:date="2017-07-21T13:19:00Z">
        <w:r w:rsidRPr="00BE7697" w:rsidDel="00886D50">
          <w:rPr>
            <w:rFonts w:ascii="Courier New" w:eastAsia="Courier New" w:hAnsi="Courier New" w:cs="Courier New"/>
            <w:i/>
            <w:sz w:val="20"/>
            <w:szCs w:val="20"/>
          </w:rPr>
          <w:delText>gender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ins w:id="19" w:author="XHDXKA" w:date="2017-07-21T13:25:00Z">
        <w:r w:rsidR="00C54681" w:rsidRPr="00C54681">
          <w:rPr>
            <w:rFonts w:ascii="Courier New" w:eastAsia="Courier New" w:hAnsi="Courier New" w:cs="Courier New"/>
            <w:sz w:val="20"/>
            <w:szCs w:val="20"/>
          </w:rPr>
          <w:t>Mig_education</w:t>
        </w:r>
        <w:proofErr w:type="spellEnd"/>
        <w:r w:rsidR="00C54681" w:rsidRPr="00C54681" w:rsidDel="00C54681"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del w:id="20" w:author="XHDXKA" w:date="2017-07-21T13:25:00Z">
        <w:r w:rsidRPr="00BE7697" w:rsidDel="00C54681">
          <w:rPr>
            <w:rFonts w:ascii="Courier New" w:eastAsia="Courier New" w:hAnsi="Courier New" w:cs="Courier New"/>
            <w:i/>
            <w:sz w:val="20"/>
            <w:szCs w:val="20"/>
          </w:rPr>
          <w:delText>education</w:delText>
        </w:r>
      </w:del>
      <w:r>
        <w:rPr>
          <w:rFonts w:ascii="Courier New" w:eastAsia="Courier New" w:hAnsi="Courier New" w:cs="Courier New"/>
          <w:sz w:val="20"/>
          <w:szCs w:val="20"/>
        </w:rPr>
        <w:t>,</w:t>
      </w:r>
      <w:del w:id="21" w:author="XHDXKA" w:date="2017-07-21T13:25:00Z">
        <w:r w:rsidDel="00C54681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Pr="00BE7697" w:rsidDel="00C54681">
          <w:rPr>
            <w:rFonts w:ascii="Courier New" w:eastAsia="Courier New" w:hAnsi="Courier New" w:cs="Courier New"/>
            <w:i/>
            <w:sz w:val="20"/>
            <w:szCs w:val="20"/>
          </w:rPr>
          <w:delText>marriage</w:delText>
        </w:r>
      </w:del>
      <w:r w:rsidR="0080558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ins w:id="22" w:author="XHDXKA" w:date="2017-07-21T13:30:00Z">
        <w:r w:rsidR="00C54681" w:rsidRPr="00C54681">
          <w:rPr>
            <w:rFonts w:ascii="Courier New" w:eastAsia="Courier New" w:hAnsi="Courier New" w:cs="Courier New"/>
            <w:i/>
            <w:sz w:val="20"/>
            <w:szCs w:val="20"/>
          </w:rPr>
          <w:t>Mig_year</w:t>
        </w:r>
      </w:ins>
      <w:proofErr w:type="spellEnd"/>
      <w:del w:id="23" w:author="XHDXKA" w:date="2017-07-21T13:30:00Z">
        <w:r w:rsidR="0080558C" w:rsidDel="00C54681">
          <w:rPr>
            <w:rFonts w:ascii="Courier New" w:eastAsia="Courier New" w:hAnsi="Courier New" w:cs="Courier New"/>
            <w:i/>
            <w:sz w:val="20"/>
            <w:szCs w:val="20"/>
          </w:rPr>
          <w:delText>mig_years</w:delText>
        </w:r>
      </w:del>
      <w:r w:rsidR="00886D50">
        <w:rPr>
          <w:rFonts w:ascii="Courier New" w:eastAsia="Courier New" w:hAnsi="Courier New" w:cs="Courier New"/>
          <w:sz w:val="20"/>
          <w:szCs w:val="20"/>
        </w:rPr>
        <w:t xml:space="preserve">); </w:t>
      </w:r>
      <w:ins w:id="24" w:author="XHDXKA" w:date="2017-07-21T13:31:00Z">
        <w:r w:rsidR="005560A6">
          <w:rPr>
            <w:rFonts w:ascii="Courier New" w:eastAsia="Courier New" w:hAnsi="Courier New" w:cs="Courier New"/>
            <w:sz w:val="20"/>
            <w:szCs w:val="20"/>
          </w:rPr>
          <w:t>** read the migrants attributes from the data file **</w:t>
        </w:r>
      </w:ins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unit price for crops: 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_3 = </w:t>
      </w:r>
      <w:r w:rsidR="000E4752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9;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_4 = </w:t>
      </w:r>
      <w:r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</w:rPr>
        <w:t>2.3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_5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other_type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5E0F7A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1</w:t>
      </w:r>
      <w:r w:rsidR="005E0F7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lastRenderedPageBreak/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Household-demography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2B074A">
        <w:rPr>
          <w:rFonts w:ascii="Arial" w:eastAsia="Arial" w:hAnsi="Arial" w:cs="Arial"/>
          <w:sz w:val="20"/>
          <w:szCs w:val="20"/>
        </w:rPr>
        <w:t>Call</w:t>
      </w:r>
      <w:r w:rsidRPr="002B074A">
        <w:rPr>
          <w:rFonts w:ascii="Arial" w:eastAsia="Arial" w:hAnsi="Arial" w:cs="Arial"/>
          <w:b/>
          <w:i/>
          <w:sz w:val="20"/>
          <w:szCs w:val="20"/>
        </w:rPr>
        <w:t xml:space="preserve"> GTGP-policy</w:t>
      </w:r>
      <w:r w:rsidRPr="00C0624D"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86040F" w:rsidRDefault="009B284D">
      <w:r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4F7833">
        <w:rPr>
          <w:rFonts w:ascii="Courier New" w:eastAsia="Courier New" w:hAnsi="Courier New" w:cs="Courier New"/>
          <w:sz w:val="20"/>
          <w:szCs w:val="20"/>
          <w:rPrChange w:id="25" w:author="XHDXKA" w:date="2017-07-21T12:58:00Z">
            <w:rPr>
              <w:rFonts w:ascii="Courier New" w:eastAsia="Courier New" w:hAnsi="Courier New" w:cs="Courier New"/>
              <w:color w:val="00B0F0"/>
              <w:sz w:val="20"/>
              <w:szCs w:val="20"/>
            </w:rPr>
          </w:rPrChange>
        </w:rPr>
        <w:t>0.</w:t>
      </w:r>
      <w:r w:rsidR="0038236C" w:rsidRPr="004F7833">
        <w:rPr>
          <w:rFonts w:ascii="Courier New" w:eastAsia="Courier New" w:hAnsi="Courier New" w:cs="Courier New"/>
          <w:sz w:val="20"/>
          <w:szCs w:val="20"/>
          <w:rPrChange w:id="26" w:author="XHDXKA" w:date="2017-07-21T12:58:00Z">
            <w:rPr>
              <w:rFonts w:ascii="Courier New" w:eastAsia="Courier New" w:hAnsi="Courier New" w:cs="Courier New"/>
              <w:color w:val="00B0F0"/>
              <w:sz w:val="20"/>
              <w:szCs w:val="20"/>
            </w:rPr>
          </w:rPrChange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</w:t>
      </w:r>
      <w:r>
        <w:rPr>
          <w:rFonts w:ascii="Arial" w:eastAsia="Arial" w:hAnsi="Arial" w:cs="Arial"/>
          <w:sz w:val="20"/>
          <w:szCs w:val="20"/>
        </w:rPr>
        <w:lastRenderedPageBreak/>
        <w:t>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income_local_offfarm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2B074A">
        <w:rPr>
          <w:rFonts w:ascii="Courier New" w:eastAsia="Courier New" w:hAnsi="Courier New" w:cs="Courier New"/>
          <w:sz w:val="20"/>
          <w:szCs w:val="20"/>
        </w:rPr>
        <w:t>sum(</w:t>
      </w:r>
      <w:proofErr w:type="spellStart"/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Yuan_last_yr_remittances_mig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>;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 w:rsidR="00D87A78">
        <w:rPr>
          <w:rFonts w:ascii="Courier New" w:eastAsia="Courier New" w:hAnsi="Courier New" w:cs="Courier New"/>
          <w:sz w:val="20"/>
          <w:szCs w:val="20"/>
        </w:rPr>
        <w:t xml:space="preserve"> </w:t>
      </w:r>
      <w:ins w:id="27" w:author="XHDXKA" w:date="2017-07-21T12:41:00Z">
        <w:r w:rsidR="00D87A78">
          <w:rPr>
            <w:rFonts w:ascii="Courier New" w:eastAsia="Courier New" w:hAnsi="Courier New" w:cs="Courier New"/>
            <w:sz w:val="20"/>
            <w:szCs w:val="20"/>
          </w:rPr>
          <w:t>whose age&gt;15</w:t>
        </w:r>
      </w:ins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Default="00080706" w:rsidP="00080706">
      <w:pPr>
        <w:spacing w:before="20" w:after="0" w:line="240" w:lineRule="auto"/>
        <w:ind w:left="1440" w:right="-20"/>
        <w:rPr>
          <w:ins w:id="28" w:author="XHDXKA" w:date="2017-07-21T12:27:00Z"/>
          <w:rFonts w:ascii="Courier New" w:eastAsia="Courier New" w:hAnsi="Courier New" w:cs="Courier New"/>
          <w:i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lastRenderedPageBreak/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815992" w:rsidRDefault="00815992" w:rsidP="00080706">
      <w:pPr>
        <w:spacing w:before="20" w:after="0" w:line="240" w:lineRule="auto"/>
        <w:ind w:left="1440" w:right="-20"/>
        <w:rPr>
          <w:ins w:id="29" w:author="XHDXKA" w:date="2017-07-21T12:27:00Z"/>
          <w:rFonts w:ascii="Courier New" w:eastAsia="Courier New" w:hAnsi="Courier New" w:cs="Courier New"/>
          <w:sz w:val="20"/>
          <w:szCs w:val="20"/>
        </w:rPr>
      </w:pPr>
    </w:p>
    <w:p w:rsidR="00815992" w:rsidRDefault="00815992" w:rsidP="00815992">
      <w:pPr>
        <w:spacing w:before="20" w:after="0" w:line="240" w:lineRule="auto"/>
        <w:ind w:left="1440" w:right="-20"/>
        <w:rPr>
          <w:ins w:id="30" w:author="XHDXKA" w:date="2017-07-21T12:27:00Z"/>
          <w:rFonts w:ascii="Courier New" w:eastAsia="Courier New" w:hAnsi="Courier New" w:cs="Courier New"/>
          <w:i/>
          <w:sz w:val="20"/>
          <w:szCs w:val="20"/>
        </w:rPr>
        <w:pPrChange w:id="31" w:author="XHDXKA" w:date="2017-07-21T12:28:00Z">
          <w:pPr>
            <w:spacing w:before="20" w:after="0" w:line="240" w:lineRule="auto"/>
            <w:ind w:left="1710" w:right="-20"/>
          </w:pPr>
        </w:pPrChange>
      </w:pPr>
      <w:proofErr w:type="gramStart"/>
      <w:ins w:id="32" w:author="XHDXKA" w:date="2017-07-21T12:27:00Z">
        <w:r w:rsidRPr="00CF4627">
          <w:rPr>
            <w:rFonts w:ascii="Courier New" w:eastAsia="Courier New" w:hAnsi="Courier New" w:cs="Courier New"/>
            <w:i/>
            <w:sz w:val="20"/>
            <w:szCs w:val="20"/>
          </w:rPr>
          <w:t>remittances</w:t>
        </w:r>
        <w:proofErr w:type="gramEnd"/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  <w:r w:rsidRPr="00185D0F">
          <w:rPr>
            <w:rFonts w:ascii="Courier New" w:eastAsia="Courier New" w:hAnsi="Courier New" w:cs="Courier New"/>
            <w:sz w:val="20"/>
            <w:szCs w:val="20"/>
          </w:rPr>
          <w:t xml:space="preserve">of the individual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set to = a random # follows </w:t>
        </w:r>
      </w:ins>
      <w:ins w:id="33" w:author="XHDXKA" w:date="2017-07-21T12:28:00Z">
        <w:r>
          <w:rPr>
            <w:rFonts w:ascii="Courier New" w:eastAsia="Courier New" w:hAnsi="Courier New" w:cs="Courier New"/>
            <w:sz w:val="20"/>
            <w:szCs w:val="20"/>
          </w:rPr>
          <w:t xml:space="preserve"> </w:t>
        </w:r>
      </w:ins>
      <w:ins w:id="34" w:author="XHDXKA" w:date="2017-07-21T12:27:00Z">
        <w:r>
          <w:rPr>
            <w:rFonts w:ascii="Courier New" w:eastAsia="Courier New" w:hAnsi="Courier New" w:cs="Courier New"/>
            <w:sz w:val="20"/>
            <w:szCs w:val="20"/>
          </w:rPr>
          <w:t>N(1200,400^2); ** set remittances for new migrants</w:t>
        </w:r>
      </w:ins>
    </w:p>
    <w:p w:rsidR="00815992" w:rsidRPr="00080706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 </w:t>
      </w:r>
      <w:proofErr w:type="spellStart"/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>of the individual changed to 4 ** off farm work</w:t>
      </w:r>
    </w:p>
    <w:p w:rsidR="00CF4627" w:rsidRDefault="00CF4627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del w:id="35" w:author="XHDXKA" w:date="2017-07-21T12:28:00Z">
        <w:r w:rsidRPr="00CF4627" w:rsidDel="00815992">
          <w:rPr>
            <w:rFonts w:ascii="Courier New" w:eastAsia="Courier New" w:hAnsi="Courier New" w:cs="Courier New"/>
            <w:i/>
            <w:sz w:val="20"/>
            <w:szCs w:val="20"/>
          </w:rPr>
          <w:delText>remittances</w:delText>
        </w:r>
        <w:r w:rsidDel="00815992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Pr="00185D0F" w:rsidDel="00815992">
          <w:rPr>
            <w:rFonts w:ascii="Courier New" w:eastAsia="Courier New" w:hAnsi="Courier New" w:cs="Courier New"/>
            <w:sz w:val="20"/>
            <w:szCs w:val="20"/>
          </w:rPr>
          <w:delText xml:space="preserve">of the individual </w:delText>
        </w:r>
        <w:r w:rsidDel="00815992">
          <w:rPr>
            <w:rFonts w:ascii="Courier New" w:eastAsia="Courier New" w:hAnsi="Courier New" w:cs="Courier New"/>
            <w:sz w:val="20"/>
            <w:szCs w:val="20"/>
          </w:rPr>
          <w:delText xml:space="preserve">set to = </w:delText>
        </w:r>
        <w:r w:rsidR="00504C8C" w:rsidDel="00815992">
          <w:rPr>
            <w:rFonts w:ascii="Courier New" w:eastAsia="Courier New" w:hAnsi="Courier New" w:cs="Courier New"/>
            <w:sz w:val="20"/>
            <w:szCs w:val="20"/>
          </w:rPr>
          <w:delText>a random # follows N(1200,400^2); ** set remittances for new migrants</w:delText>
        </w:r>
      </w:del>
      <w:ins w:id="36" w:author="XHDXKA" w:date="2017-07-21T12:28:00Z">
        <w:r w:rsidR="00815992">
          <w:rPr>
            <w:rFonts w:ascii="Courier New" w:eastAsia="Courier New" w:hAnsi="Courier New" w:cs="Courier New"/>
            <w:i/>
            <w:sz w:val="20"/>
            <w:szCs w:val="20"/>
          </w:rPr>
          <w:t xml:space="preserve"> </w:t>
        </w:r>
      </w:ins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091720" w:rsidP="0095444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0374B6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Preset </w:t>
      </w:r>
      <w:proofErr w:type="spellStart"/>
      <w:r w:rsidR="000374B6"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 w:rsidR="000374B6">
        <w:rPr>
          <w:rFonts w:ascii="Courier New" w:eastAsia="Courier New" w:hAnsi="Courier New" w:cs="Courier New"/>
          <w:sz w:val="20"/>
          <w:szCs w:val="20"/>
        </w:rPr>
        <w:t xml:space="preserve">-GTGP = </w:t>
      </w:r>
      <w:r w:rsidR="000374B6" w:rsidRPr="0095444B">
        <w:rPr>
          <w:rFonts w:ascii="Courier New" w:eastAsia="Courier New" w:hAnsi="Courier New" w:cs="Courier New"/>
          <w:color w:val="00B0F0"/>
          <w:sz w:val="20"/>
          <w:szCs w:val="20"/>
        </w:rPr>
        <w:t>0.3</w:t>
      </w:r>
      <w:r w:rsidR="000374B6">
        <w:rPr>
          <w:rFonts w:ascii="Courier New" w:eastAsia="Courier New" w:hAnsi="Courier New" w:cs="Courier New"/>
          <w:sz w:val="20"/>
          <w:szCs w:val="20"/>
        </w:rPr>
        <w:t>; **minimum area of non-GTGP land each household should hold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21321C">
        <w:rPr>
          <w:rFonts w:ascii="Courier New" w:eastAsia="Courier New" w:hAnsi="Courier New" w:cs="Courier New"/>
          <w:sz w:val="20"/>
          <w:szCs w:val="20"/>
        </w:rPr>
        <w:t xml:space="preserve">meet what observed and handle issues of </w:t>
      </w:r>
      <w:r w:rsidR="0021321C" w:rsidRPr="0021321C">
        <w:rPr>
          <w:rFonts w:ascii="Courier New" w:eastAsia="Courier New" w:hAnsi="Courier New" w:cs="Courier New"/>
          <w:sz w:val="20"/>
          <w:szCs w:val="20"/>
        </w:rPr>
        <w:t xml:space="preserve">land scarcity </w:t>
      </w:r>
      <w:r w:rsidR="000374B6">
        <w:rPr>
          <w:rFonts w:ascii="Courier New" w:eastAsia="Courier New" w:hAnsi="Courier New" w:cs="Courier New"/>
          <w:sz w:val="20"/>
          <w:szCs w:val="20"/>
        </w:rPr>
        <w:t>**</w:t>
      </w:r>
    </w:p>
    <w:p w:rsidR="0082184F" w:rsidRDefault="0082184F" w:rsidP="0082184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Loop through all households:</w:t>
      </w:r>
    </w:p>
    <w:p w:rsidR="0082184F" w:rsidRPr="002B074A" w:rsidRDefault="0082184F" w:rsidP="0082184F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for a household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-GTGP; ** add up 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land **</w:t>
      </w:r>
    </w:p>
    <w:p w:rsidR="00900EBC" w:rsidRDefault="00900EBC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** add up all household members**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Out of this loop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-GTGP);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9769E" w:rsidRPr="0089769E" w:rsidRDefault="0089769E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2B074A" w:rsidRDefault="002B074A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land_outpu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*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unit_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price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with reference to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plant_type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；</w:t>
      </w:r>
    </w:p>
    <w:p w:rsidR="002B074A" w:rsidRDefault="002B074A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 w:rsidR="005F30E2"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=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area_of_land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>;</w:t>
      </w:r>
    </w:p>
    <w:p w:rsidR="005F30E2" w:rsidRPr="0095444B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-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; ** on parcel level </w:t>
      </w:r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5F30E2">
        <w:rPr>
          <w:rFonts w:ascii="Courier New" w:eastAsia="Courier New" w:hAnsi="Courier New" w:cs="Courier New"/>
          <w:sz w:val="20"/>
          <w:szCs w:val="20"/>
        </w:rPr>
        <w:t>**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5F30E2">
        <w:rPr>
          <w:rFonts w:ascii="Courier New" w:eastAsia="Courier New" w:hAnsi="Courier New" w:cs="Courier New"/>
          <w:sz w:val="20"/>
          <w:szCs w:val="20"/>
        </w:rPr>
        <w:t xml:space="preserve"> on parcel level **</w:t>
      </w:r>
    </w:p>
    <w:p w:rsidR="004D3C6D" w:rsidRDefault="000374B6" w:rsidP="00815992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00EBC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900EBC" w:rsidRPr="00900EBC">
        <w:rPr>
          <w:rFonts w:ascii="Courier New" w:eastAsia="Courier New" w:hAnsi="Courier New" w:cs="Courier New"/>
          <w:sz w:val="20"/>
          <w:szCs w:val="20"/>
        </w:rPr>
        <w:t>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900EBC">
        <w:t xml:space="preserve"> </w:t>
      </w:r>
      <w:r w:rsidR="00022841">
        <w:t xml:space="preserve"> </w:t>
      </w:r>
      <w:r w:rsidR="00900EBC">
        <w:rPr>
          <w:rFonts w:ascii="Courier New" w:eastAsia="Courier New" w:hAnsi="Courier New" w:cs="Courier New"/>
          <w:sz w:val="20"/>
          <w:szCs w:val="20"/>
        </w:rPr>
        <w:t>0.012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900EBC">
        <w:rPr>
          <w:rFonts w:ascii="Courier New" w:eastAsia="Courier New" w:hAnsi="Courier New" w:cs="Courier New"/>
          <w:sz w:val="20"/>
          <w:szCs w:val="20"/>
        </w:rPr>
        <w:t>0.29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+ 0.0</w:t>
      </w:r>
      <w:r w:rsidR="00900EBC">
        <w:rPr>
          <w:rFonts w:ascii="Courier New" w:eastAsia="Courier New" w:hAnsi="Courier New" w:cs="Courier New"/>
          <w:sz w:val="20"/>
          <w:szCs w:val="20"/>
        </w:rPr>
        <w:t>006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)/(1 +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(2.52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022841">
        <w:t xml:space="preserve">  </w:t>
      </w:r>
      <w:r w:rsidR="00022841">
        <w:rPr>
          <w:rFonts w:ascii="Courier New" w:eastAsia="Courier New" w:hAnsi="Courier New" w:cs="Courier New"/>
          <w:sz w:val="20"/>
          <w:szCs w:val="20"/>
        </w:rPr>
        <w:t>0.012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022841">
        <w:rPr>
          <w:rFonts w:ascii="Courier New" w:eastAsia="Courier New" w:hAnsi="Courier New" w:cs="Courier New"/>
          <w:sz w:val="20"/>
          <w:szCs w:val="20"/>
        </w:rPr>
        <w:t>0.29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+ 0.0</w:t>
      </w:r>
      <w:r w:rsidR="00022841">
        <w:rPr>
          <w:rFonts w:ascii="Courier New" w:eastAsia="Courier New" w:hAnsi="Courier New" w:cs="Courier New"/>
          <w:sz w:val="20"/>
          <w:szCs w:val="20"/>
        </w:rPr>
        <w:t>006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)</w:t>
      </w:r>
      <w:r w:rsidR="00022841">
        <w:rPr>
          <w:rFonts w:ascii="Courier New" w:eastAsia="Courier New" w:hAnsi="Courier New" w:cs="Courier New"/>
          <w:sz w:val="20"/>
          <w:szCs w:val="20"/>
        </w:rPr>
        <w:t>)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;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(random #&lt;</w:t>
      </w:r>
      <w:r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AA70F9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parcel from non-GTGP land parcels agents;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Add the parcel to GTGP land parcels agents;      </w:t>
      </w:r>
    </w:p>
    <w:p w:rsidR="00E94F94" w:rsidRDefault="00E94F94" w:rsidP="0095444B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E94F94" w:rsidRPr="00121330" w:rsidRDefault="00E94F94" w:rsidP="00E94F94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89769E">
        <w:rPr>
          <w:rFonts w:ascii="Courier New" w:hAnsi="Courier New" w:cs="Courier New"/>
          <w:sz w:val="20"/>
          <w:szCs w:val="20"/>
        </w:rPr>
        <w:t>Age_1</w:t>
      </w:r>
      <w:r>
        <w:rPr>
          <w:rFonts w:ascii="Courier New" w:hAnsi="Courier New" w:cs="Courier New"/>
          <w:sz w:val="20"/>
          <w:szCs w:val="20"/>
        </w:rPr>
        <w:t xml:space="preserve"> + 1; ** age of </w:t>
      </w:r>
      <w:proofErr w:type="spellStart"/>
      <w:r>
        <w:rPr>
          <w:rFonts w:ascii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 increment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0374B6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87402B" w:rsidRDefault="0087402B" w:rsidP="00E94F9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="005F30E2">
        <w:rPr>
          <w:rFonts w:ascii="Arial" w:eastAsia="Arial" w:hAnsi="Arial" w:cs="Arial"/>
          <w:b/>
          <w:i/>
          <w:sz w:val="20"/>
          <w:szCs w:val="20"/>
        </w:rPr>
        <w:t>GTGP-policy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</w:t>
      </w:r>
      <w:r>
        <w:rPr>
          <w:rFonts w:ascii="Courier New" w:eastAsia="Courier New" w:hAnsi="Courier New" w:cs="Courier New"/>
          <w:sz w:val="20"/>
          <w:szCs w:val="20"/>
        </w:rPr>
        <w:t>olicy</w:t>
      </w:r>
    </w:p>
    <w:p w:rsidR="00091720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_3: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rice_puddy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dry_land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_4: first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800;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200;</w:t>
      </w:r>
    </w:p>
    <w:p w:rsidR="00091720" w:rsidRDefault="005F30E2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Default="00091720" w:rsidP="00091720">
      <w:r>
        <w:rPr>
          <w:rFonts w:ascii="Arial" w:eastAsia="Arial" w:hAnsi="Arial" w:cs="Arial"/>
          <w:sz w:val="20"/>
          <w:szCs w:val="20"/>
        </w:rPr>
        <w:t xml:space="preserve"> </w:t>
      </w:r>
      <w:r>
        <w:t>]</w:t>
      </w:r>
    </w:p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2841"/>
    <w:rsid w:val="000256AE"/>
    <w:rsid w:val="000374B6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21330"/>
    <w:rsid w:val="00133C5E"/>
    <w:rsid w:val="001554FF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4F7833"/>
    <w:rsid w:val="00504C8C"/>
    <w:rsid w:val="00506788"/>
    <w:rsid w:val="005201CA"/>
    <w:rsid w:val="00522557"/>
    <w:rsid w:val="005300F5"/>
    <w:rsid w:val="00532524"/>
    <w:rsid w:val="005560A6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80026F"/>
    <w:rsid w:val="0080557F"/>
    <w:rsid w:val="0080558C"/>
    <w:rsid w:val="00811B5F"/>
    <w:rsid w:val="00815992"/>
    <w:rsid w:val="0082184F"/>
    <w:rsid w:val="008525C3"/>
    <w:rsid w:val="0086040F"/>
    <w:rsid w:val="0086356F"/>
    <w:rsid w:val="0087402B"/>
    <w:rsid w:val="00886D50"/>
    <w:rsid w:val="0089769E"/>
    <w:rsid w:val="008B00F6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4A78"/>
    <w:rsid w:val="00AF69F3"/>
    <w:rsid w:val="00B03128"/>
    <w:rsid w:val="00B070A6"/>
    <w:rsid w:val="00B24A97"/>
    <w:rsid w:val="00B5778A"/>
    <w:rsid w:val="00B62B0F"/>
    <w:rsid w:val="00B77361"/>
    <w:rsid w:val="00B83292"/>
    <w:rsid w:val="00B92761"/>
    <w:rsid w:val="00BC5770"/>
    <w:rsid w:val="00BC5F2A"/>
    <w:rsid w:val="00BD512F"/>
    <w:rsid w:val="00BE7697"/>
    <w:rsid w:val="00C019EB"/>
    <w:rsid w:val="00C43B67"/>
    <w:rsid w:val="00C5101A"/>
    <w:rsid w:val="00C54681"/>
    <w:rsid w:val="00C55525"/>
    <w:rsid w:val="00C8507E"/>
    <w:rsid w:val="00CA0095"/>
    <w:rsid w:val="00CB1A21"/>
    <w:rsid w:val="00CB7970"/>
    <w:rsid w:val="00CF4627"/>
    <w:rsid w:val="00D14CE3"/>
    <w:rsid w:val="00D512D2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089EA-E341-4685-92B8-43939F36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8</cp:revision>
  <dcterms:created xsi:type="dcterms:W3CDTF">2017-07-21T19:30:00Z</dcterms:created>
  <dcterms:modified xsi:type="dcterms:W3CDTF">2017-07-21T20:32:00Z</dcterms:modified>
</cp:coreProperties>
</file>