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20E83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0716</w:t>
      </w:r>
      <w:r w:rsidR="00485C3E">
        <w:rPr>
          <w:rFonts w:ascii="Arial" w:eastAsia="Arial" w:hAnsi="Arial" w:cs="Arial"/>
          <w:sz w:val="24"/>
          <w:szCs w:val="24"/>
        </w:rPr>
        <w:t>-framework-added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653D93" w:rsidRDefault="00A55BCF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del w:id="0" w:author="XHDXKA" w:date="2017-07-18T12:08:00Z"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Add new components to </w:delText>
        </w:r>
        <w:r w:rsidR="00931FB1" w:rsidDel="00A53CFF">
          <w:rPr>
            <w:rFonts w:ascii="Courier New" w:eastAsia="Courier New" w:hAnsi="Courier New" w:cs="Courier New"/>
            <w:sz w:val="20"/>
            <w:szCs w:val="20"/>
          </w:rPr>
          <w:delText xml:space="preserve">the 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>out-migration loop</w:delText>
        </w:r>
        <w:r w:rsidR="00931FB1" w:rsidDel="00A53CFF">
          <w:rPr>
            <w:rFonts w:ascii="Courier New" w:eastAsia="Courier New" w:hAnsi="Courier New" w:cs="Courier New"/>
            <w:sz w:val="20"/>
            <w:szCs w:val="20"/>
          </w:rPr>
          <w:delText xml:space="preserve"> in </w:delText>
        </w:r>
        <w:r w:rsidR="00931FB1" w:rsidRPr="008F0249" w:rsidDel="00A53CFF">
          <w:rPr>
            <w:rFonts w:ascii="Arial" w:eastAsia="Arial" w:hAnsi="Arial" w:cs="Arial"/>
            <w:b/>
            <w:i/>
            <w:sz w:val="20"/>
            <w:szCs w:val="20"/>
          </w:rPr>
          <w:delText>Out-migration</w:delText>
        </w:r>
        <w:r w:rsidR="00931FB1" w:rsidDel="00A53CFF">
          <w:rPr>
            <w:rFonts w:ascii="Arial" w:eastAsia="Arial" w:hAnsi="Arial" w:cs="Arial"/>
            <w:b/>
            <w:i/>
            <w:sz w:val="20"/>
            <w:szCs w:val="20"/>
          </w:rPr>
          <w:delText xml:space="preserve"> </w:delText>
        </w:r>
        <w:r w:rsidR="00931FB1" w:rsidRPr="008F0249" w:rsidDel="00A53CFF">
          <w:rPr>
            <w:rFonts w:ascii="Arial" w:eastAsia="Arial" w:hAnsi="Arial" w:cs="Arial"/>
            <w:b/>
            <w:sz w:val="20"/>
            <w:szCs w:val="20"/>
          </w:rPr>
          <w:delText>function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: </w:delText>
        </w:r>
        <w:r w:rsidR="00522557" w:rsidDel="00A53CFF">
          <w:rPr>
            <w:rFonts w:ascii="Courier New" w:eastAsia="Courier New" w:hAnsi="Courier New" w:cs="Courier New"/>
            <w:sz w:val="20"/>
            <w:szCs w:val="20"/>
          </w:rPr>
          <w:delText>i</w:delText>
        </w:r>
        <w:r w:rsidRPr="00A55BCF" w:rsidDel="00A53CFF">
          <w:rPr>
            <w:rFonts w:ascii="Courier New" w:eastAsia="Courier New" w:hAnsi="Courier New" w:cs="Courier New"/>
            <w:sz w:val="20"/>
            <w:szCs w:val="20"/>
          </w:rPr>
          <w:delText>ncome_local_offfarm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, </w:delText>
        </w:r>
        <w:r w:rsidRPr="00A55BCF" w:rsidDel="00A53CFF">
          <w:rPr>
            <w:rFonts w:ascii="Courier New" w:eastAsia="Courier New" w:hAnsi="Courier New" w:cs="Courier New"/>
            <w:sz w:val="20"/>
            <w:szCs w:val="20"/>
          </w:rPr>
          <w:delText>non_GTGP land_per_labor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, </w:delText>
        </w:r>
        <w:r w:rsidR="00522557"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f</w:delText>
        </w:r>
        <w:r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arm_work,</w:delText>
        </w:r>
        <w:r w:rsidRPr="00522557" w:rsidDel="00A53CFF">
          <w:rPr>
            <w:i/>
          </w:rPr>
          <w:delText xml:space="preserve"> </w:delText>
        </w:r>
        <w:r w:rsidR="00522557"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r</w:delText>
        </w:r>
        <w:r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emittances</w:delText>
        </w:r>
        <w:r w:rsidR="00522557" w:rsidDel="00A53CFF">
          <w:rPr>
            <w:rFonts w:ascii="Courier New" w:eastAsia="Courier New" w:hAnsi="Courier New" w:cs="Courier New"/>
            <w:sz w:val="20"/>
            <w:szCs w:val="20"/>
          </w:rPr>
          <w:delText>. Coefficients for other variable in the function changed accordingly.</w:delText>
        </w:r>
      </w:del>
      <w:ins w:id="1" w:author="XHDXKA" w:date="2017-07-18T12:09:00Z">
        <w:r w:rsidR="00A53CFF">
          <w:rPr>
            <w:rFonts w:ascii="Courier New" w:eastAsia="Courier New" w:hAnsi="Courier New" w:cs="Courier New"/>
            <w:sz w:val="20"/>
            <w:szCs w:val="20"/>
          </w:rPr>
          <w:t xml:space="preserve">Add major </w:t>
        </w:r>
        <w:proofErr w:type="spellStart"/>
        <w:r w:rsidR="00A53CFF">
          <w:rPr>
            <w:rFonts w:ascii="Courier New" w:eastAsia="Courier New" w:hAnsi="Courier New" w:cs="Courier New"/>
            <w:sz w:val="20"/>
            <w:szCs w:val="20"/>
          </w:rPr>
          <w:t>componmets</w:t>
        </w:r>
        <w:proofErr w:type="spellEnd"/>
        <w:r w:rsidR="00A53CFF">
          <w:rPr>
            <w:rFonts w:ascii="Courier New" w:eastAsia="Courier New" w:hAnsi="Courier New" w:cs="Courier New"/>
            <w:sz w:val="20"/>
            <w:szCs w:val="20"/>
          </w:rPr>
          <w:t xml:space="preserve"> to function </w:t>
        </w:r>
        <w:r w:rsidR="00A53CFF" w:rsidRPr="00A53CFF">
          <w:rPr>
            <w:rFonts w:ascii="Courier New" w:eastAsia="Courier New" w:hAnsi="Courier New" w:cs="Courier New"/>
            <w:b/>
            <w:i/>
            <w:sz w:val="20"/>
            <w:szCs w:val="20"/>
            <w:rPrChange w:id="2" w:author="XHDXKA" w:date="2017-07-18T12:10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>GTGP-participation</w:t>
        </w:r>
        <w:r w:rsidR="00A53CFF">
          <w:rPr>
            <w:rFonts w:ascii="Courier New" w:eastAsia="Courier New" w:hAnsi="Courier New" w:cs="Courier New"/>
            <w:sz w:val="20"/>
            <w:szCs w:val="20"/>
          </w:rPr>
          <w:t xml:space="preserve"> and function </w:t>
        </w:r>
        <w:r w:rsidR="00A53CFF" w:rsidRPr="00A53CFF">
          <w:rPr>
            <w:rFonts w:ascii="Courier New" w:eastAsia="Courier New" w:hAnsi="Courier New" w:cs="Courier New"/>
            <w:b/>
            <w:i/>
            <w:sz w:val="20"/>
            <w:szCs w:val="20"/>
            <w:rPrChange w:id="3" w:author="XHDXKA" w:date="2017-07-18T12:10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>GTGP-policy</w:t>
        </w:r>
      </w:ins>
    </w:p>
    <w:p w:rsidR="00653D93" w:rsidRPr="00D762BD" w:rsidRDefault="00653D93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del w:id="4" w:author="XHDXKA" w:date="2017-07-18T12:08:00Z"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Calculate initial values for above variables with formula and read-in data </w:delText>
        </w:r>
        <w:r w:rsidRPr="00920E83" w:rsidDel="00A53CFF">
          <w:rPr>
            <w:rFonts w:ascii="Courier New" w:eastAsia="Courier New" w:hAnsi="Courier New" w:cs="Courier New"/>
            <w:sz w:val="20"/>
            <w:szCs w:val="20"/>
          </w:rPr>
          <w:delText>highlighted</w:delText>
        </w:r>
        <w:r w:rsidR="00EB4C53" w:rsidDel="00A53CFF">
          <w:rPr>
            <w:rFonts w:ascii="Courier New" w:eastAsia="Courier New" w:hAnsi="Courier New" w:cs="Courier New"/>
            <w:sz w:val="20"/>
            <w:szCs w:val="20"/>
          </w:rPr>
          <w:delText>.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ins w:id="5" w:author="XHDXKA" w:date="2017-07-18T12:10:00Z">
        <w:r w:rsidR="00A53CFF">
          <w:rPr>
            <w:rFonts w:ascii="Courier New" w:eastAsia="Courier New" w:hAnsi="Courier New" w:cs="Courier New"/>
            <w:sz w:val="20"/>
            <w:szCs w:val="20"/>
          </w:rPr>
          <w:t xml:space="preserve">More read-in from the data file in </w:t>
        </w:r>
        <w:r w:rsidR="00A53CFF" w:rsidRPr="00767CD5">
          <w:rPr>
            <w:rFonts w:ascii="Arial" w:eastAsia="Arial" w:hAnsi="Arial" w:cs="Arial"/>
            <w:b/>
            <w:i/>
            <w:sz w:val="20"/>
            <w:szCs w:val="20"/>
          </w:rPr>
          <w:t>Create-agent</w:t>
        </w:r>
        <w:r w:rsidR="00A53CFF" w:rsidRPr="00767CD5">
          <w:rPr>
            <w:rFonts w:ascii="Arial" w:eastAsia="Arial" w:hAnsi="Arial" w:cs="Arial"/>
            <w:b/>
            <w:i/>
            <w:spacing w:val="21"/>
            <w:sz w:val="20"/>
            <w:szCs w:val="20"/>
          </w:rPr>
          <w:t xml:space="preserve"> </w:t>
        </w:r>
        <w:r w:rsidR="00A53CFF" w:rsidRPr="00767CD5">
          <w:rPr>
            <w:rFonts w:ascii="Arial" w:eastAsia="Arial" w:hAnsi="Arial" w:cs="Arial"/>
            <w:b/>
            <w:sz w:val="20"/>
            <w:szCs w:val="20"/>
          </w:rPr>
          <w:t>function</w:t>
        </w:r>
      </w:ins>
    </w:p>
    <w:p w:rsidR="00D762BD" w:rsidRPr="00A53CFF" w:rsidRDefault="009A2CFA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ins w:id="6" w:author="XHDXKA" w:date="2017-07-18T12:11:00Z"/>
          <w:rFonts w:ascii="Courier New" w:eastAsia="Courier New" w:hAnsi="Courier New" w:cs="Courier New"/>
          <w:b/>
          <w:sz w:val="20"/>
          <w:szCs w:val="20"/>
          <w:rPrChange w:id="7" w:author="XHDXKA" w:date="2017-07-18T12:11:00Z">
            <w:rPr>
              <w:ins w:id="8" w:author="XHDXKA" w:date="2017-07-18T12:11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9" w:author="XHDXKA" w:date="2017-07-18T12:08:00Z"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Set hypothetical </w:delText>
        </w:r>
        <w:r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remittances</w:delText>
        </w:r>
        <w:r w:rsidDel="00A53CFF">
          <w:rPr>
            <w:rFonts w:ascii="Courier New" w:eastAsia="Courier New" w:hAnsi="Courier New" w:cs="Courier New"/>
            <w:i/>
            <w:sz w:val="20"/>
            <w:szCs w:val="20"/>
          </w:rPr>
          <w:delText xml:space="preserve"> </w:delText>
        </w:r>
        <w:r w:rsidRPr="009A2CFA" w:rsidDel="00A53CFF">
          <w:rPr>
            <w:rFonts w:ascii="Courier New" w:eastAsia="Courier New" w:hAnsi="Courier New" w:cs="Courier New"/>
            <w:sz w:val="20"/>
            <w:szCs w:val="20"/>
          </w:rPr>
          <w:delText>for</w:delText>
        </w:r>
        <w:r w:rsidDel="00A53CFF">
          <w:rPr>
            <w:rFonts w:ascii="Courier New" w:eastAsia="Courier New" w:hAnsi="Courier New" w:cs="Courier New"/>
            <w:sz w:val="20"/>
            <w:szCs w:val="20"/>
          </w:rPr>
          <w:delText xml:space="preserve"> new migrants in the future,</w:delText>
        </w:r>
        <w:r w:rsidR="00EB4C53" w:rsidDel="00A53CFF">
          <w:rPr>
            <w:rFonts w:ascii="Courier New" w:eastAsia="Courier New" w:hAnsi="Courier New" w:cs="Courier New"/>
            <w:sz w:val="20"/>
            <w:szCs w:val="20"/>
          </w:rPr>
          <w:delText xml:space="preserve"> set </w:delText>
        </w:r>
        <w:r w:rsidR="00EB4C53" w:rsidRPr="00522557" w:rsidDel="00A53CFF">
          <w:rPr>
            <w:rFonts w:ascii="Courier New" w:eastAsia="Courier New" w:hAnsi="Courier New" w:cs="Courier New"/>
            <w:i/>
            <w:sz w:val="20"/>
            <w:szCs w:val="20"/>
          </w:rPr>
          <w:delText>remittances</w:delText>
        </w:r>
        <w:r w:rsidR="00EB4C53" w:rsidDel="00A53CFF">
          <w:rPr>
            <w:rFonts w:ascii="Courier New" w:eastAsia="Courier New" w:hAnsi="Courier New" w:cs="Courier New"/>
            <w:i/>
            <w:sz w:val="20"/>
            <w:szCs w:val="20"/>
          </w:rPr>
          <w:delText xml:space="preserve"> </w:delText>
        </w:r>
        <w:r w:rsidR="00EB4C53" w:rsidRPr="00EB4C53" w:rsidDel="00A53CFF">
          <w:rPr>
            <w:rFonts w:ascii="Courier New" w:eastAsia="Courier New" w:hAnsi="Courier New" w:cs="Courier New"/>
            <w:sz w:val="20"/>
            <w:szCs w:val="20"/>
          </w:rPr>
          <w:delText>to zero for the returned migrants</w:delText>
        </w:r>
        <w:r w:rsidR="0076569C" w:rsidDel="00A53CFF">
          <w:rPr>
            <w:rFonts w:ascii="Courier New" w:eastAsia="Courier New" w:hAnsi="Courier New" w:cs="Courier New"/>
            <w:sz w:val="20"/>
            <w:szCs w:val="20"/>
          </w:rPr>
          <w:delText xml:space="preserve">, in </w:delText>
        </w:r>
        <w:r w:rsidR="0076569C" w:rsidRPr="008F0249" w:rsidDel="00A53CFF">
          <w:rPr>
            <w:rFonts w:ascii="Arial" w:eastAsia="Arial" w:hAnsi="Arial" w:cs="Arial"/>
            <w:b/>
            <w:i/>
            <w:sz w:val="20"/>
            <w:szCs w:val="20"/>
          </w:rPr>
          <w:delText>Out-migration</w:delText>
        </w:r>
        <w:r w:rsidR="0076569C" w:rsidDel="00A53CFF">
          <w:rPr>
            <w:rFonts w:ascii="Arial" w:eastAsia="Arial" w:hAnsi="Arial" w:cs="Arial"/>
            <w:b/>
            <w:i/>
            <w:sz w:val="20"/>
            <w:szCs w:val="20"/>
          </w:rPr>
          <w:delText xml:space="preserve"> </w:delText>
        </w:r>
        <w:r w:rsidR="0076569C" w:rsidRPr="008F0249" w:rsidDel="00A53CFF">
          <w:rPr>
            <w:rFonts w:ascii="Arial" w:eastAsia="Arial" w:hAnsi="Arial" w:cs="Arial"/>
            <w:b/>
            <w:sz w:val="20"/>
            <w:szCs w:val="20"/>
          </w:rPr>
          <w:delText>function</w:delText>
        </w:r>
      </w:del>
      <w:del w:id="10" w:author="XHDXKA" w:date="2017-07-18T12:07:00Z">
        <w:r w:rsidR="0076569C" w:rsidDel="00A53CFF">
          <w:rPr>
            <w:rFonts w:ascii="Arial" w:eastAsia="Arial" w:hAnsi="Arial" w:cs="Arial"/>
            <w:b/>
            <w:sz w:val="20"/>
            <w:szCs w:val="20"/>
          </w:rPr>
          <w:delText>.</w:delText>
        </w:r>
      </w:del>
      <w:ins w:id="11" w:author="XHDXKA" w:date="2017-07-18T12:10:00Z">
        <w:r w:rsidR="00A53CFF">
          <w:rPr>
            <w:rFonts w:ascii="Arial" w:eastAsia="Arial" w:hAnsi="Arial" w:cs="Arial"/>
            <w:b/>
            <w:sz w:val="20"/>
            <w:szCs w:val="20"/>
          </w:rPr>
          <w:t xml:space="preserve"> </w:t>
        </w:r>
      </w:ins>
      <w:ins w:id="12" w:author="XHDXKA" w:date="2017-07-18T12:11:00Z">
        <w:r w:rsidR="00A53CFF">
          <w:rPr>
            <w:rFonts w:ascii="Arial" w:eastAsia="Arial" w:hAnsi="Arial" w:cs="Arial"/>
            <w:sz w:val="20"/>
            <w:szCs w:val="20"/>
          </w:rPr>
          <w:t xml:space="preserve">More presets in </w:t>
        </w:r>
        <w:r w:rsidR="00A53CFF" w:rsidRPr="00AC3B9C">
          <w:rPr>
            <w:rFonts w:ascii="Arial" w:eastAsia="Arial" w:hAnsi="Arial" w:cs="Arial"/>
            <w:b/>
            <w:i/>
            <w:sz w:val="20"/>
            <w:szCs w:val="20"/>
          </w:rPr>
          <w:t xml:space="preserve">Initialize-parameters </w:t>
        </w:r>
        <w:r w:rsidR="00A53CFF" w:rsidRPr="00767CD5">
          <w:rPr>
            <w:rFonts w:ascii="Arial" w:eastAsia="Arial" w:hAnsi="Arial" w:cs="Arial"/>
            <w:b/>
            <w:sz w:val="20"/>
            <w:szCs w:val="20"/>
          </w:rPr>
          <w:t>function</w:t>
        </w:r>
      </w:ins>
    </w:p>
    <w:p w:rsidR="00A53CFF" w:rsidRPr="00254293" w:rsidRDefault="00A53CFF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ins w:id="13" w:author="XHDXKA" w:date="2017-07-18T12:11:00Z">
        <w:r w:rsidRPr="00A53CFF">
          <w:rPr>
            <w:rFonts w:ascii="Arial" w:eastAsia="Arial" w:hAnsi="Arial" w:cs="Arial"/>
            <w:sz w:val="20"/>
            <w:szCs w:val="20"/>
            <w:rPrChange w:id="14" w:author="XHDXKA" w:date="2017-07-18T12:12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t>Simplify</w:t>
        </w:r>
        <w:r>
          <w:rPr>
            <w:rFonts w:ascii="Arial" w:eastAsia="Arial" w:hAnsi="Arial" w:cs="Arial"/>
            <w:b/>
            <w:sz w:val="20"/>
            <w:szCs w:val="20"/>
          </w:rPr>
          <w:t xml:space="preserve"> </w:t>
        </w:r>
      </w:ins>
      <w:ins w:id="15" w:author="XHDXKA" w:date="2017-07-18T12:12:00Z">
        <w:r>
          <w:rPr>
            <w:rFonts w:ascii="Arial" w:eastAsia="Arial" w:hAnsi="Arial" w:cs="Arial"/>
            <w:b/>
            <w:i/>
            <w:sz w:val="20"/>
            <w:szCs w:val="20"/>
          </w:rPr>
          <w:t>Main-L</w:t>
        </w:r>
        <w:r w:rsidRPr="00767CD5">
          <w:rPr>
            <w:rFonts w:ascii="Arial" w:eastAsia="Arial" w:hAnsi="Arial" w:cs="Arial"/>
            <w:b/>
            <w:i/>
            <w:sz w:val="20"/>
            <w:szCs w:val="20"/>
          </w:rPr>
          <w:t xml:space="preserve">oop </w:t>
        </w:r>
        <w:r w:rsidRPr="00767CD5">
          <w:rPr>
            <w:rFonts w:ascii="Arial" w:eastAsia="Arial" w:hAnsi="Arial" w:cs="Arial"/>
            <w:b/>
            <w:sz w:val="20"/>
            <w:szCs w:val="20"/>
          </w:rPr>
          <w:t>function</w:t>
        </w:r>
      </w:ins>
    </w:p>
    <w:p w:rsidR="00254293" w:rsidRPr="00254293" w:rsidRDefault="00254293" w:rsidP="00485C3E">
      <w:pPr>
        <w:pStyle w:val="ListParagraph"/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ins w:id="16" w:author="XHDXKA" w:date="2017-07-18T11:35:00Z">
        <w:r w:rsid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, </w:t>
        </w:r>
      </w:ins>
      <w:ins w:id="17" w:author="XHDXKA" w:date="2017-07-18T11:36:00Z">
        <w:r w:rsidR="0089769E" w:rsidRP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Age_1</w:t>
        </w:r>
        <w:r w:rsid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="0089769E" w:rsidRPr="0089769E">
          <w:t xml:space="preserve"> </w:t>
        </w:r>
        <w:r w:rsidR="0089769E" w:rsidRP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Gender_1</w:t>
        </w:r>
        <w:r w:rsid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</w:ins>
      <w:ins w:id="18" w:author="XHDXKA" w:date="2017-07-18T11:37:00Z">
        <w:r w:rsidR="0089769E" w:rsidRPr="0089769E">
          <w:t xml:space="preserve"> </w:t>
        </w:r>
        <w:r w:rsidR="0089769E" w:rsidRPr="0089769E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Education_1</w:t>
        </w:r>
      </w:ins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gramStart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lastRenderedPageBreak/>
        <w:t>remittances(</w:t>
      </w:r>
      <w:proofErr w:type="gramEnd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="009A2CFA" w:rsidRPr="00F94BD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Yuan_last_yr_remittances_mig</w:t>
      </w:r>
      <w:proofErr w:type="spellEnd"/>
      <w:r w:rsidR="009A2CFA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ins w:id="19" w:author="XHDXKA" w:date="2017-07-18T10:33:00Z">
        <w:r w:rsidR="00F94BD8">
          <w:rPr>
            <w:rFonts w:ascii="Courier New" w:eastAsia="Courier New" w:hAnsi="Courier New" w:cs="Courier New"/>
            <w:sz w:val="20"/>
            <w:szCs w:val="20"/>
          </w:rPr>
          <w:t>land parcel</w:t>
        </w:r>
      </w:ins>
      <w:del w:id="20" w:author="XHDXKA" w:date="2017-07-18T10:33:00Z">
        <w:r w:rsidDel="00F94BD8">
          <w:rPr>
            <w:rFonts w:ascii="Courier New" w:eastAsia="Courier New" w:hAnsi="Courier New" w:cs="Courier New"/>
            <w:sz w:val="20"/>
            <w:szCs w:val="20"/>
          </w:rPr>
          <w:delText>household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ins w:id="21" w:author="XHDXKA" w:date="2017-07-18T10:40:00Z">
        <w:r w:rsidR="00F94BD8">
          <w:rPr>
            <w:rFonts w:ascii="Courier New" w:eastAsia="Courier New" w:hAnsi="Courier New" w:cs="Courier New"/>
            <w:sz w:val="20"/>
            <w:szCs w:val="20"/>
          </w:rPr>
          <w:t>_</w:t>
        </w:r>
      </w:ins>
      <w:del w:id="22" w:author="XHDXKA" w:date="2017-07-18T10:39:00Z">
        <w:r w:rsidDel="00F94BD8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  <w:r>
        <w:rPr>
          <w:rFonts w:ascii="Courier New" w:eastAsia="Courier New" w:hAnsi="Courier New" w:cs="Courier New"/>
          <w:sz w:val="20"/>
          <w:szCs w:val="20"/>
        </w:rPr>
        <w:t>of</w:t>
      </w:r>
      <w:ins w:id="23" w:author="XHDXKA" w:date="2017-07-18T10:40:00Z">
        <w:r w:rsidR="00F94BD8">
          <w:rPr>
            <w:rFonts w:ascii="Courier New" w:eastAsia="Courier New" w:hAnsi="Courier New" w:cs="Courier New"/>
            <w:sz w:val="20"/>
            <w:szCs w:val="20"/>
          </w:rPr>
          <w:t>_</w:t>
        </w:r>
      </w:ins>
      <w:del w:id="24" w:author="XHDXKA" w:date="2017-07-18T10:40:00Z">
        <w:r w:rsidDel="00F94BD8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ins w:id="25" w:author="XHDXKA" w:date="2017-07-18T10:44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ins w:id="26" w:author="XHDXKA" w:date="2017-07-18T10:40:00Z">
        <w:r w:rsidR="00F94BD8">
          <w:rPr>
            <w:rFonts w:ascii="Courier New" w:eastAsia="Courier New" w:hAnsi="Courier New" w:cs="Courier New"/>
            <w:sz w:val="20"/>
            <w:szCs w:val="20"/>
          </w:rPr>
          <w:t>_</w:t>
        </w:r>
      </w:ins>
      <w:del w:id="27" w:author="XHDXKA" w:date="2017-07-18T10:40:00Z">
        <w:r w:rsidDel="00F94BD8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ins w:id="28" w:author="XHDXKA" w:date="2017-07-18T10:43:00Z">
        <w:r w:rsidR="00F46D28">
          <w:rPr>
            <w:rFonts w:ascii="Courier New" w:eastAsia="Courier New" w:hAnsi="Courier New" w:cs="Courier New"/>
            <w:sz w:val="20"/>
            <w:szCs w:val="20"/>
          </w:rPr>
          <w:t>(</w:t>
        </w:r>
        <w:proofErr w:type="spellStart"/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>Plant_before_</w:t>
        </w:r>
        <w:proofErr w:type="gramStart"/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>GTGP</w:t>
        </w:r>
        <w:proofErr w:type="spellEnd"/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F46D28">
          <w:rPr>
            <w:rFonts w:ascii="Courier New" w:eastAsia="Courier New" w:hAnsi="Courier New" w:cs="Courier New"/>
            <w:sz w:val="20"/>
            <w:szCs w:val="20"/>
          </w:rPr>
          <w:t xml:space="preserve"> or</w:t>
        </w:r>
        <w:proofErr w:type="gramEnd"/>
        <w:r w:rsidR="00F46D28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>Plant_last_nonGTGP</w:t>
        </w:r>
        <w:proofErr w:type="spellEnd"/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29" w:author="XHDXKA" w:date="2017-07-18T10:44:00Z">
        <w:r w:rsidR="00F46D28">
          <w:rPr>
            <w:rFonts w:ascii="Courier New" w:eastAsia="Courier New" w:hAnsi="Courier New" w:cs="Courier New"/>
            <w:sz w:val="20"/>
            <w:szCs w:val="20"/>
          </w:rPr>
          <w:t>)</w:t>
        </w:r>
      </w:ins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ins w:id="30" w:author="XHDXKA" w:date="2017-07-18T10:44:00Z">
        <w:r w:rsidR="00F46D28">
          <w:rPr>
            <w:rFonts w:ascii="Courier New" w:eastAsia="Courier New" w:hAnsi="Courier New" w:cs="Courier New"/>
            <w:sz w:val="20"/>
            <w:szCs w:val="20"/>
          </w:rPr>
          <w:t xml:space="preserve">  </w:t>
        </w:r>
      </w:ins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ins w:id="31" w:author="XHDXKA" w:date="2017-07-18T10:48:00Z"/>
          <w:rFonts w:ascii="Courier New" w:eastAsia="Courier New" w:hAnsi="Courier New" w:cs="Courier New"/>
          <w:sz w:val="20"/>
          <w:szCs w:val="20"/>
        </w:rPr>
      </w:pPr>
      <w:ins w:id="32" w:author="XHDXKA" w:date="2017-07-18T10:44:00Z">
        <w:r>
          <w:rPr>
            <w:rFonts w:ascii="Courier New" w:eastAsia="Courier New" w:hAnsi="Courier New" w:cs="Courier New"/>
            <w:b/>
            <w:sz w:val="20"/>
            <w:szCs w:val="20"/>
          </w:rPr>
          <w:t xml:space="preserve">      </w:t>
        </w:r>
        <w:r w:rsidRPr="00A939CE">
          <w:rPr>
            <w:rFonts w:ascii="Courier New" w:eastAsia="Courier New" w:hAnsi="Courier New" w:cs="Courier New"/>
            <w:b/>
            <w:sz w:val="20"/>
            <w:szCs w:val="20"/>
          </w:rPr>
          <w:t>Set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proofErr w:type="spellStart"/>
      <w:ins w:id="33" w:author="XHDXKA" w:date="2017-07-18T10:46:00Z">
        <w:r w:rsidR="002B074A">
          <w:rPr>
            <w:rFonts w:ascii="Courier New" w:eastAsia="Courier New" w:hAnsi="Courier New" w:cs="Courier New"/>
            <w:sz w:val="20"/>
            <w:szCs w:val="20"/>
          </w:rPr>
          <w:t>land_outpu</w:t>
        </w:r>
      </w:ins>
      <w:ins w:id="34" w:author="XHDXKA" w:date="2017-07-18T11:07:00Z">
        <w:r w:rsidR="002B074A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proofErr w:type="spellEnd"/>
      <w:ins w:id="35" w:author="XHDXKA" w:date="2017-07-18T10:46:00Z">
        <w:r>
          <w:rPr>
            <w:rFonts w:ascii="Courier New" w:eastAsia="Courier New" w:hAnsi="Courier New" w:cs="Courier New"/>
            <w:sz w:val="20"/>
            <w:szCs w:val="20"/>
          </w:rPr>
          <w:t xml:space="preserve"> (</w:t>
        </w:r>
      </w:ins>
      <w:proofErr w:type="spellStart"/>
      <w:ins w:id="36" w:author="XHDXKA" w:date="2017-07-18T10:47:00Z">
        <w:r w:rsidRPr="00F46D28">
          <w:rPr>
            <w:rFonts w:ascii="Courier New" w:eastAsia="Courier New" w:hAnsi="Courier New" w:cs="Courier New"/>
            <w:sz w:val="20"/>
            <w:szCs w:val="20"/>
          </w:rPr>
          <w:t>Outpu_before_GTGP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or </w:t>
        </w:r>
      </w:ins>
      <w:proofErr w:type="spellStart"/>
      <w:ins w:id="37" w:author="XHDXKA" w:date="2017-07-18T10:48:00Z">
        <w:r w:rsidRPr="00F46D28">
          <w:rPr>
            <w:rFonts w:ascii="Courier New" w:eastAsia="Courier New" w:hAnsi="Courier New" w:cs="Courier New"/>
            <w:sz w:val="20"/>
            <w:szCs w:val="20"/>
          </w:rPr>
          <w:t>Output_nonGTGP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) for each land </w:t>
        </w:r>
      </w:ins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ins w:id="38" w:author="XHDXKA" w:date="2017-07-18T10:48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parcel</w:t>
        </w:r>
      </w:ins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ins w:id="39" w:author="XHDXKA" w:date="2017-07-18T10:35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40" w:author="XHDXKA" w:date="2017-07-18T10:35:00Z">
        <w:r w:rsidDel="00F94BD8">
          <w:rPr>
            <w:rFonts w:ascii="Courier New" w:eastAsia="Courier New" w:hAnsi="Courier New" w:cs="Courier New"/>
            <w:sz w:val="20"/>
            <w:szCs w:val="20"/>
          </w:rPr>
          <w:delText xml:space="preserve"> ** more attributes will be added later on **</w:delText>
        </w:r>
      </w:del>
    </w:p>
    <w:p w:rsidR="00F94BD8" w:rsidRDefault="00F94BD8" w:rsidP="00AA2718">
      <w:pPr>
        <w:spacing w:before="13" w:after="0" w:line="240" w:lineRule="auto"/>
        <w:ind w:left="726" w:right="-20"/>
        <w:rPr>
          <w:ins w:id="41" w:author="XHDXKA" w:date="2017-07-18T10:38:00Z"/>
          <w:rFonts w:ascii="Courier New" w:eastAsia="Courier New" w:hAnsi="Courier New" w:cs="Courier New"/>
          <w:sz w:val="20"/>
          <w:szCs w:val="20"/>
        </w:rPr>
      </w:pPr>
      <w:ins w:id="42" w:author="XHDXKA" w:date="2017-07-18T10:35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  <w:r w:rsidRPr="00A939CE">
          <w:rPr>
            <w:rFonts w:ascii="Courier New" w:eastAsia="Courier New" w:hAnsi="Courier New" w:cs="Courier New"/>
            <w:b/>
            <w:sz w:val="20"/>
            <w:szCs w:val="20"/>
          </w:rPr>
          <w:t>Set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proofErr w:type="spellStart"/>
      <w:ins w:id="43" w:author="XHDXKA" w:date="2017-07-18T10:37:00Z">
        <w:r>
          <w:rPr>
            <w:rFonts w:ascii="Courier New" w:eastAsia="Courier New" w:hAnsi="Courier New" w:cs="Courier New"/>
            <w:sz w:val="20"/>
            <w:szCs w:val="20"/>
          </w:rPr>
          <w:t>land</w:t>
        </w:r>
      </w:ins>
      <w:ins w:id="44" w:author="XHDXKA" w:date="2017-07-18T10:40:00Z">
        <w:r>
          <w:rPr>
            <w:rFonts w:ascii="Courier New" w:eastAsia="Courier New" w:hAnsi="Courier New" w:cs="Courier New"/>
            <w:sz w:val="20"/>
            <w:szCs w:val="20"/>
          </w:rPr>
          <w:t>_</w:t>
        </w:r>
      </w:ins>
      <w:ins w:id="45" w:author="XHDXKA" w:date="2017-07-18T10:37:00Z">
        <w:r>
          <w:rPr>
            <w:rFonts w:ascii="Courier New" w:eastAsia="Courier New" w:hAnsi="Courier New" w:cs="Courier New"/>
            <w:sz w:val="20"/>
            <w:szCs w:val="20"/>
          </w:rPr>
          <w:t>type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(</w:t>
        </w:r>
        <w:proofErr w:type="spellStart"/>
        <w:r w:rsidRPr="00F94BD8">
          <w:rPr>
            <w:rFonts w:ascii="Courier New" w:eastAsia="Courier New" w:hAnsi="Courier New" w:cs="Courier New"/>
            <w:sz w:val="20"/>
            <w:szCs w:val="20"/>
          </w:rPr>
          <w:t>Type_before_GTGP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or </w:t>
        </w:r>
      </w:ins>
      <w:proofErr w:type="spellStart"/>
      <w:ins w:id="46" w:author="XHDXKA" w:date="2017-07-18T10:38:00Z">
        <w:r w:rsidRPr="00F94BD8">
          <w:rPr>
            <w:rFonts w:ascii="Courier New" w:eastAsia="Courier New" w:hAnsi="Courier New" w:cs="Courier New"/>
            <w:sz w:val="20"/>
            <w:szCs w:val="20"/>
          </w:rPr>
          <w:t>Type_nonGTGP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) for</w:t>
        </w:r>
      </w:ins>
      <w:ins w:id="47" w:author="XHDXKA" w:date="2017-07-18T10:35:00Z">
        <w:r>
          <w:rPr>
            <w:rFonts w:ascii="Courier New" w:eastAsia="Courier New" w:hAnsi="Courier New" w:cs="Courier New"/>
            <w:sz w:val="20"/>
            <w:szCs w:val="20"/>
          </w:rPr>
          <w:t xml:space="preserve"> each land </w:t>
        </w:r>
      </w:ins>
    </w:p>
    <w:p w:rsidR="00F94BD8" w:rsidRDefault="00F94BD8" w:rsidP="00AA2718">
      <w:pPr>
        <w:spacing w:before="13" w:after="0" w:line="240" w:lineRule="auto"/>
        <w:ind w:left="726" w:right="-20"/>
        <w:rPr>
          <w:ins w:id="48" w:author="XHDXKA" w:date="2017-07-18T10:38:00Z"/>
          <w:rFonts w:ascii="Courier New" w:eastAsia="Courier New" w:hAnsi="Courier New" w:cs="Courier New"/>
          <w:sz w:val="20"/>
          <w:szCs w:val="20"/>
        </w:rPr>
      </w:pPr>
      <w:ins w:id="49" w:author="XHDXKA" w:date="2017-07-18T10:38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</w:ins>
      <w:proofErr w:type="gramStart"/>
      <w:ins w:id="50" w:author="XHDXKA" w:date="2017-07-18T10:35:00Z">
        <w:r>
          <w:rPr>
            <w:rFonts w:ascii="Courier New" w:eastAsia="Courier New" w:hAnsi="Courier New" w:cs="Courier New"/>
            <w:sz w:val="20"/>
            <w:szCs w:val="20"/>
          </w:rPr>
          <w:t>parcel</w:t>
        </w:r>
        <w:proofErr w:type="gramEnd"/>
        <w:r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F46D28" w:rsidRDefault="00F94BD8" w:rsidP="00F46D28">
      <w:pPr>
        <w:spacing w:before="13" w:after="0" w:line="240" w:lineRule="auto"/>
        <w:ind w:left="726" w:right="-20"/>
        <w:rPr>
          <w:ins w:id="51" w:author="XHDXKA" w:date="2017-07-18T10:48:00Z"/>
          <w:rFonts w:ascii="Courier New" w:eastAsia="Courier New" w:hAnsi="Courier New" w:cs="Courier New"/>
          <w:sz w:val="20"/>
          <w:szCs w:val="20"/>
        </w:rPr>
      </w:pPr>
      <w:ins w:id="52" w:author="XHDXKA" w:date="2017-07-18T10:38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  <w:r w:rsidRPr="00A939CE">
          <w:rPr>
            <w:rFonts w:ascii="Courier New" w:eastAsia="Courier New" w:hAnsi="Courier New" w:cs="Courier New"/>
            <w:b/>
            <w:sz w:val="20"/>
            <w:szCs w:val="20"/>
          </w:rPr>
          <w:t>Set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proofErr w:type="spellStart"/>
      <w:ins w:id="53" w:author="XHDXKA" w:date="2017-07-18T10:40:00Z">
        <w:r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(</w:t>
        </w:r>
        <w:proofErr w:type="spellStart"/>
        <w:r w:rsidRPr="00F94BD8">
          <w:rPr>
            <w:rFonts w:ascii="Courier New" w:eastAsia="Courier New" w:hAnsi="Courier New" w:cs="Courier New"/>
            <w:sz w:val="20"/>
            <w:szCs w:val="20"/>
          </w:rPr>
          <w:t>Travel_time_GTGP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or </w:t>
        </w:r>
      </w:ins>
      <w:proofErr w:type="spellStart"/>
      <w:ins w:id="54" w:author="XHDXKA" w:date="2017-07-18T10:41:00Z">
        <w:r w:rsidRPr="00F94BD8">
          <w:rPr>
            <w:rFonts w:ascii="Courier New" w:eastAsia="Courier New" w:hAnsi="Courier New" w:cs="Courier New"/>
            <w:sz w:val="20"/>
            <w:szCs w:val="20"/>
          </w:rPr>
          <w:t>Travel_time_nonGTGP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)</w:t>
        </w:r>
      </w:ins>
      <w:ins w:id="55" w:author="XHDXKA" w:date="2017-07-18T10:48:00Z">
        <w:r w:rsidR="00F46D28" w:rsidRPr="00F46D28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="00F46D28">
          <w:rPr>
            <w:rFonts w:ascii="Courier New" w:eastAsia="Courier New" w:hAnsi="Courier New" w:cs="Courier New"/>
            <w:sz w:val="20"/>
            <w:szCs w:val="20"/>
          </w:rPr>
          <w:t xml:space="preserve">for each land </w:t>
        </w:r>
      </w:ins>
    </w:p>
    <w:p w:rsidR="00F94BD8" w:rsidRDefault="00F46D28" w:rsidP="00F46D28">
      <w:pPr>
        <w:spacing w:before="13" w:after="0" w:line="240" w:lineRule="auto"/>
        <w:ind w:left="726" w:right="-20"/>
        <w:rPr>
          <w:ins w:id="56" w:author="XHDXKA" w:date="2017-07-18T10:41:00Z"/>
          <w:rFonts w:ascii="Courier New" w:eastAsia="Courier New" w:hAnsi="Courier New" w:cs="Courier New"/>
          <w:sz w:val="20"/>
          <w:szCs w:val="20"/>
        </w:rPr>
      </w:pPr>
      <w:ins w:id="57" w:author="XHDXKA" w:date="2017-07-18T10:48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parcel</w:t>
        </w:r>
      </w:ins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ins w:id="58" w:author="XHDXKA" w:date="2017-07-18T10:48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Del="005F30E2" w:rsidRDefault="00AA2718" w:rsidP="00AA2718">
      <w:pPr>
        <w:spacing w:before="13" w:after="0" w:line="240" w:lineRule="auto"/>
        <w:ind w:left="726" w:right="-20"/>
        <w:rPr>
          <w:del w:id="59" w:author="XHDXKA" w:date="2017-07-18T11:12:00Z"/>
          <w:rFonts w:ascii="Courier New" w:eastAsia="Courier New" w:hAnsi="Courier New" w:cs="Courier New"/>
          <w:sz w:val="20"/>
          <w:szCs w:val="20"/>
        </w:rPr>
      </w:pPr>
      <w:del w:id="60" w:author="XHDXKA" w:date="2017-07-18T11:12:00Z">
        <w:r w:rsidRPr="00A939CE" w:rsidDel="005F30E2">
          <w:rPr>
            <w:rFonts w:ascii="Courier New" w:eastAsia="Courier New" w:hAnsi="Courier New" w:cs="Courier New"/>
            <w:b/>
            <w:sz w:val="20"/>
            <w:szCs w:val="20"/>
          </w:rPr>
          <w:delText>Set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PES policy agents:</w:delText>
        </w:r>
      </w:del>
    </w:p>
    <w:p w:rsidR="00AA2718" w:rsidDel="005F30E2" w:rsidRDefault="00AA2718" w:rsidP="005F30E2">
      <w:pPr>
        <w:spacing w:before="13" w:after="0" w:line="240" w:lineRule="auto"/>
        <w:ind w:left="726" w:right="-20"/>
        <w:rPr>
          <w:del w:id="61" w:author="XHDXKA" w:date="2017-07-18T11:12:00Z"/>
          <w:rFonts w:ascii="Courier New" w:eastAsia="Courier New" w:hAnsi="Courier New" w:cs="Courier New"/>
          <w:sz w:val="20"/>
          <w:szCs w:val="20"/>
        </w:rPr>
      </w:pPr>
      <w:del w:id="62" w:author="XHDXKA" w:date="2017-07-18T11:12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Set compensation</w:delText>
        </w:r>
        <w:r w:rsidR="00A939CE" w:rsidDel="005F30E2">
          <w:rPr>
            <w:rFonts w:ascii="Courier New" w:eastAsia="Courier New" w:hAnsi="Courier New" w:cs="Courier New"/>
            <w:sz w:val="20"/>
            <w:szCs w:val="20"/>
          </w:rPr>
          <w:delText xml:space="preserve"> per unit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for GTGP;</w:delText>
        </w:r>
      </w:del>
    </w:p>
    <w:p w:rsidR="00AA2718" w:rsidDel="005F30E2" w:rsidRDefault="00AA2718" w:rsidP="005F30E2">
      <w:pPr>
        <w:spacing w:before="13" w:after="0" w:line="240" w:lineRule="auto"/>
        <w:ind w:left="726" w:right="-20"/>
        <w:rPr>
          <w:del w:id="63" w:author="XHDXKA" w:date="2017-07-18T11:12:00Z"/>
          <w:rFonts w:ascii="Courier New" w:eastAsia="Courier New" w:hAnsi="Courier New" w:cs="Courier New"/>
          <w:sz w:val="20"/>
          <w:szCs w:val="20"/>
        </w:rPr>
      </w:pPr>
      <w:del w:id="64" w:author="XHDXKA" w:date="2017-07-18T11:12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** more attributes will be added later on **</w:delText>
        </w:r>
      </w:del>
    </w:p>
    <w:p w:rsidR="00AA2718" w:rsidDel="005F30E2" w:rsidRDefault="00AA2718" w:rsidP="005F30E2">
      <w:pPr>
        <w:spacing w:before="13" w:after="0" w:line="240" w:lineRule="auto"/>
        <w:ind w:left="726" w:right="-20"/>
        <w:rPr>
          <w:del w:id="65" w:author="XHDXKA" w:date="2017-07-18T11:12:00Z"/>
          <w:rFonts w:ascii="Courier New" w:eastAsia="Courier New" w:hAnsi="Courier New" w:cs="Courier New"/>
          <w:sz w:val="20"/>
          <w:szCs w:val="20"/>
        </w:rPr>
      </w:pPr>
    </w:p>
    <w:p w:rsidR="00AA2718" w:rsidDel="005F30E2" w:rsidRDefault="00AA2718" w:rsidP="005F30E2">
      <w:pPr>
        <w:spacing w:before="13" w:after="0" w:line="240" w:lineRule="auto"/>
        <w:ind w:right="-20"/>
        <w:rPr>
          <w:del w:id="66" w:author="XHDXKA" w:date="2017-07-18T11:12:00Z"/>
          <w:rFonts w:ascii="Courier New" w:eastAsia="Courier New" w:hAnsi="Courier New" w:cs="Courier New"/>
          <w:sz w:val="20"/>
          <w:szCs w:val="20"/>
        </w:rPr>
        <w:pPrChange w:id="67" w:author="XHDXKA" w:date="2017-07-18T11:12:00Z">
          <w:pPr>
            <w:spacing w:before="13" w:after="0" w:line="240" w:lineRule="auto"/>
            <w:ind w:left="726" w:right="-20"/>
          </w:pPr>
        </w:pPrChange>
      </w:pPr>
    </w:p>
    <w:p w:rsidR="00AA2718" w:rsidDel="005F30E2" w:rsidRDefault="00AA2718" w:rsidP="005F30E2">
      <w:pPr>
        <w:spacing w:before="13" w:after="0" w:line="240" w:lineRule="auto"/>
        <w:ind w:right="-20"/>
        <w:rPr>
          <w:del w:id="68" w:author="XHDXKA" w:date="2017-07-18T11:12:00Z"/>
          <w:rFonts w:ascii="Courier New" w:eastAsia="Courier New" w:hAnsi="Courier New" w:cs="Courier New"/>
          <w:sz w:val="20"/>
          <w:szCs w:val="20"/>
        </w:rPr>
        <w:pPrChange w:id="69" w:author="XHDXKA" w:date="2017-07-18T11:12:00Z">
          <w:pPr>
            <w:spacing w:before="13" w:after="0" w:line="240" w:lineRule="auto"/>
            <w:ind w:left="726" w:right="-20"/>
          </w:pPr>
        </w:pPrChange>
      </w:pPr>
      <w:del w:id="70" w:author="XHDXKA" w:date="2017-07-18T11:12:00Z">
        <w:r w:rsidDel="005F30E2">
          <w:rPr>
            <w:rFonts w:ascii="Courier New" w:eastAsia="Courier New" w:hAnsi="Courier New" w:cs="Courier New"/>
            <w:sz w:val="20"/>
            <w:szCs w:val="20"/>
          </w:rPr>
          <w:delText>** all time dependent attributes are set to the state of year 2000 **</w:delText>
        </w:r>
      </w:del>
    </w:p>
    <w:p w:rsidR="00AA2718" w:rsidRDefault="00AA2718" w:rsidP="005F30E2">
      <w:pPr>
        <w:spacing w:before="13" w:after="0" w:line="240" w:lineRule="auto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  <w:pPrChange w:id="71" w:author="XHDXKA" w:date="2017-07-18T11:12:00Z">
          <w:pPr>
            <w:spacing w:before="13" w:after="0" w:line="220" w:lineRule="exact"/>
            <w:ind w:left="246" w:right="-20"/>
          </w:pPr>
        </w:pPrChange>
      </w:pPr>
      <w:del w:id="72" w:author="XHDXKA" w:date="2017-07-18T11:12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]</w:delText>
        </w:r>
      </w:del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del w:id="73" w:author="XHDXKA" w:date="2017-07-18T11:17:00Z">
        <w:r w:rsidDel="005F30E2">
          <w:rPr>
            <w:rFonts w:ascii="Courier New" w:eastAsia="Courier New" w:hAnsi="Courier New" w:cs="Courier New"/>
            <w:sz w:val="20"/>
            <w:szCs w:val="20"/>
          </w:rPr>
          <w:delText>Preset</w:delText>
        </w:r>
        <w:r w:rsidRPr="00C05824" w:rsidDel="005F30E2">
          <w:rPr>
            <w:rFonts w:ascii="Courier New" w:eastAsia="Courier New" w:hAnsi="Courier New" w:cs="Courier New"/>
            <w:i/>
            <w:sz w:val="20"/>
            <w:szCs w:val="20"/>
          </w:rPr>
          <w:delText xml:space="preserve">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GTGP_coef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= </w:delText>
        </w:r>
        <w:r w:rsidRPr="0056735C" w:rsidDel="005F30E2">
          <w:rPr>
            <w:rFonts w:ascii="Courier New" w:eastAsia="Courier New" w:hAnsi="Courier New" w:cs="Courier New"/>
            <w:color w:val="4F81BD" w:themeColor="accent1"/>
            <w:sz w:val="20"/>
            <w:szCs w:val="20"/>
          </w:rPr>
          <w:delText>0.1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>;</w:delText>
        </w:r>
      </w:del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del w:id="74" w:author="XHDXKA" w:date="2017-07-18T11:32:00Z">
        <w:r w:rsidDel="0089769E">
          <w:rPr>
            <w:rFonts w:ascii="Courier New" w:eastAsia="Courier New" w:hAnsi="Courier New" w:cs="Courier New"/>
            <w:sz w:val="20"/>
            <w:szCs w:val="20"/>
          </w:rPr>
          <w:delText xml:space="preserve">Preset </w:delText>
        </w:r>
        <w:r w:rsidRPr="00BC5F2A" w:rsidDel="0089769E">
          <w:rPr>
            <w:rFonts w:ascii="Courier New" w:eastAsia="Courier New" w:hAnsi="Courier New" w:cs="Courier New"/>
            <w:i/>
            <w:sz w:val="20"/>
            <w:szCs w:val="20"/>
          </w:rPr>
          <w:delText>mig_prob</w:delText>
        </w:r>
        <w:r w:rsidDel="0089769E">
          <w:rPr>
            <w:rFonts w:ascii="Courier New" w:eastAsia="Courier New" w:hAnsi="Courier New" w:cs="Courier New"/>
            <w:sz w:val="20"/>
            <w:szCs w:val="20"/>
          </w:rPr>
          <w:delText xml:space="preserve"> = </w:delText>
        </w:r>
        <w:r w:rsidRPr="0056735C" w:rsidDel="0089769E">
          <w:rPr>
            <w:rFonts w:ascii="Courier New" w:eastAsia="Courier New" w:hAnsi="Courier New" w:cs="Courier New"/>
            <w:color w:val="4F81BD" w:themeColor="accent1"/>
            <w:sz w:val="20"/>
            <w:szCs w:val="20"/>
          </w:rPr>
          <w:delText>0.5</w:delText>
        </w:r>
      </w:del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del w:id="75" w:author="XHDXKA" w:date="2017-07-18T11:17:00Z">
        <w:r w:rsidDel="005F30E2">
          <w:rPr>
            <w:rFonts w:ascii="Courier New" w:eastAsia="Courier New" w:hAnsi="Courier New" w:cs="Courier New"/>
            <w:sz w:val="20"/>
            <w:szCs w:val="20"/>
          </w:rPr>
          <w:delText>Preset</w:delText>
        </w:r>
        <w:r w:rsidDel="005F30E2">
          <w:rPr>
            <w:rFonts w:ascii="Courier New" w:eastAsia="Courier New" w:hAnsi="Courier New" w:cs="Courier New"/>
            <w:i/>
            <w:sz w:val="20"/>
            <w:szCs w:val="20"/>
          </w:rPr>
          <w:delText xml:space="preserve">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comp_sign</w:delText>
        </w:r>
        <w:r w:rsidDel="005F30E2">
          <w:rPr>
            <w:rFonts w:ascii="Courier New" w:eastAsia="Courier New" w:hAnsi="Courier New" w:cs="Courier New"/>
            <w:i/>
            <w:sz w:val="20"/>
            <w:szCs w:val="20"/>
          </w:rPr>
          <w:delText xml:space="preserve"> </w:delText>
        </w:r>
        <w:r w:rsidRPr="00BC5F2A" w:rsidDel="005F30E2">
          <w:rPr>
            <w:rFonts w:ascii="Courier New" w:eastAsia="Courier New" w:hAnsi="Courier New" w:cs="Courier New"/>
            <w:sz w:val="20"/>
            <w:szCs w:val="20"/>
          </w:rPr>
          <w:delText xml:space="preserve">= </w:delText>
        </w:r>
        <w:r w:rsidRPr="0056735C" w:rsidDel="005F30E2">
          <w:rPr>
            <w:rFonts w:ascii="Courier New" w:eastAsia="Courier New" w:hAnsi="Courier New" w:cs="Courier New"/>
            <w:color w:val="4F81BD" w:themeColor="accent1"/>
            <w:sz w:val="20"/>
            <w:szCs w:val="20"/>
          </w:rPr>
          <w:delText>0.1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>;</w:delText>
        </w:r>
      </w:del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637590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ins w:id="76" w:author="XHDXKA" w:date="2017-07-18T10:48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proofErr w:type="spellEnd"/>
      <w:r w:rsidRPr="00637590">
        <w:rPr>
          <w:rFonts w:ascii="Courier New" w:eastAsia="Courier New" w:hAnsi="Courier New" w:cs="Courier New"/>
          <w:i/>
          <w:sz w:val="20"/>
          <w:szCs w:val="20"/>
        </w:rPr>
        <w:t>-ID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0558C"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read from an external table</w:t>
      </w:r>
    </w:p>
    <w:p w:rsidR="00F46D28" w:rsidRDefault="00F46D28" w:rsidP="001134C4">
      <w:pPr>
        <w:spacing w:before="13" w:after="0" w:line="220" w:lineRule="exact"/>
        <w:ind w:left="246" w:right="-20"/>
        <w:rPr>
          <w:ins w:id="77" w:author="XHDXKA" w:date="2017-07-18T10:49:00Z"/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78" w:author="XHDXKA" w:date="2017-07-18T10:49:00Z">
        <w:r>
          <w:rPr>
            <w:rFonts w:ascii="Courier New" w:eastAsia="Courier New" w:hAnsi="Courier New" w:cs="Courier New"/>
            <w:sz w:val="20"/>
            <w:szCs w:val="20"/>
          </w:rPr>
          <w:t xml:space="preserve">      Preset </w:t>
        </w:r>
      </w:ins>
      <w:ins w:id="79" w:author="XHDXKA" w:date="2017-07-18T10:50:00Z">
        <w:r>
          <w:rPr>
            <w:rFonts w:ascii="Courier New" w:eastAsia="Courier New" w:hAnsi="Courier New" w:cs="Courier New"/>
            <w:sz w:val="20"/>
            <w:szCs w:val="20"/>
          </w:rPr>
          <w:t xml:space="preserve">unit price for crops: </w:t>
        </w:r>
      </w:ins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 w:hint="eastAsia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gramStart"/>
      <w:ins w:id="80" w:author="XHDXKA" w:date="2017-07-18T11:00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proofErr w:type="gramEnd"/>
      <w:del w:id="81" w:author="XHDXKA" w:date="2017-07-18T11:00:00Z">
        <w:r w:rsidDel="000E4752">
          <w:rPr>
            <w:rFonts w:ascii="Courier New" w:eastAsiaTheme="minorEastAsia" w:hAnsi="Courier New" w:cs="Courier New"/>
            <w:sz w:val="20"/>
            <w:szCs w:val="20"/>
            <w:lang w:eastAsia="zh-CN"/>
          </w:rPr>
          <w:delText>T</w:delText>
        </w:r>
      </w:del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0E4752"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  <w:rPrChange w:id="82" w:author="XHDXKA" w:date="2017-07-18T10:58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ins w:id="83" w:author="XHDXKA" w:date="2017-07-18T10:50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gramStart"/>
      <w:ins w:id="84" w:author="XHDXKA" w:date="2017-07-18T11:00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proofErr w:type="gramEnd"/>
      <w:del w:id="85" w:author="XHDXKA" w:date="2017-07-18T11:00:00Z">
        <w:r w:rsidDel="000E4752">
          <w:rPr>
            <w:rFonts w:ascii="Courier New" w:eastAsiaTheme="minorEastAsia" w:hAnsi="Courier New" w:cs="Courier New"/>
            <w:sz w:val="20"/>
            <w:szCs w:val="20"/>
            <w:lang w:eastAsia="zh-CN"/>
          </w:rPr>
          <w:delText>T</w:delText>
        </w:r>
      </w:del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0E4752"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  <w:rPrChange w:id="86" w:author="XHDXKA" w:date="2017-07-18T10:58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ins w:id="87" w:author="XHDXKA" w:date="2017-07-18T10:57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88" w:author="XHDXKA" w:date="2017-07-18T10:50:00Z">
        <w:r>
          <w:rPr>
            <w:rFonts w:ascii="Courier New" w:eastAsia="Courier New" w:hAnsi="Courier New" w:cs="Courier New"/>
            <w:sz w:val="20"/>
            <w:szCs w:val="20"/>
          </w:rPr>
          <w:t xml:space="preserve">      </w:t>
        </w:r>
      </w:ins>
      <w:proofErr w:type="gramStart"/>
      <w:ins w:id="89" w:author="XHDXKA" w:date="2017-07-18T11:00:00Z">
        <w:r w:rsidR="000E4752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proofErr w:type="gramEnd"/>
      <w:del w:id="90" w:author="XHDXKA" w:date="2017-07-18T11:00:00Z">
        <w:r w:rsidR="000E4752" w:rsidDel="000E4752">
          <w:rPr>
            <w:rFonts w:ascii="Courier New" w:eastAsiaTheme="minorEastAsia" w:hAnsi="Courier New" w:cs="Courier New"/>
            <w:sz w:val="20"/>
            <w:szCs w:val="20"/>
            <w:lang w:eastAsia="zh-CN"/>
          </w:rPr>
          <w:delText>T</w:delText>
        </w:r>
      </w:del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_</w:t>
      </w:r>
      <w:ins w:id="91" w:author="XHDXKA" w:date="2017-07-18T10:58:00Z">
        <w:r w:rsidR="000E4752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3</w:t>
        </w:r>
      </w:ins>
      <w:del w:id="92" w:author="XHDXKA" w:date="2017-07-18T10:58:00Z">
        <w:r w:rsidR="000E4752" w:rsidDel="000E4752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delText>2</w:delText>
        </w:r>
      </w:del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0E4752" w:rsidRPr="000E4752"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  <w:rPrChange w:id="93" w:author="XHDXKA" w:date="2017-07-18T10:58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0.</w:t>
      </w:r>
      <w:ins w:id="94" w:author="XHDXKA" w:date="2017-07-18T10:59:00Z">
        <w:r w:rsidR="000E4752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9</w:t>
        </w:r>
      </w:ins>
      <w:del w:id="95" w:author="XHDXKA" w:date="2017-07-18T10:59:00Z">
        <w:r w:rsidR="000E4752" w:rsidRPr="000E4752" w:rsidDel="000E4752">
          <w:rPr>
            <w:rFonts w:ascii="Courier New" w:eastAsiaTheme="minorEastAsia" w:hAnsi="Courier New" w:cs="Courier New" w:hint="eastAsia"/>
            <w:color w:val="00B0F0"/>
            <w:sz w:val="20"/>
            <w:szCs w:val="20"/>
            <w:lang w:eastAsia="zh-CN"/>
            <w:rPrChange w:id="96" w:author="XHDXKA" w:date="2017-07-18T10:58:00Z">
              <w:rPr>
                <w:rFonts w:ascii="Courier New" w:eastAsiaTheme="minorEastAsia" w:hAnsi="Courier New" w:cs="Courier New" w:hint="eastAsia"/>
                <w:sz w:val="20"/>
                <w:szCs w:val="20"/>
                <w:lang w:eastAsia="zh-CN"/>
              </w:rPr>
            </w:rPrChange>
          </w:rPr>
          <w:delText>8</w:delText>
        </w:r>
      </w:del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ins w:id="97" w:author="XHDXKA" w:date="2017-07-18T10:58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98" w:author="XHDXKA" w:date="2017-07-18T10:57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     </w:t>
        </w:r>
      </w:ins>
      <w:ins w:id="99" w:author="XHDXKA" w:date="2017-07-18T11:00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ins w:id="100" w:author="XHDXKA" w:date="2017-07-18T10:57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ype</w:t>
        </w:r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_</w:t>
        </w:r>
      </w:ins>
      <w:ins w:id="101" w:author="XHDXKA" w:date="2017-07-18T10:58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4</w:t>
        </w:r>
      </w:ins>
      <w:ins w:id="102" w:author="XHDXKA" w:date="2017-07-18T10:57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= </w:t>
        </w:r>
      </w:ins>
      <w:ins w:id="103" w:author="XHDXKA" w:date="2017-07-18T11:00:00Z">
        <w:r>
          <w:rPr>
            <w:rFonts w:ascii="Courier New" w:eastAsiaTheme="minorEastAsia" w:hAnsi="Courier New" w:cs="Courier New" w:hint="eastAsia"/>
            <w:color w:val="00B0F0"/>
            <w:sz w:val="20"/>
            <w:szCs w:val="20"/>
            <w:lang w:eastAsia="zh-CN"/>
          </w:rPr>
          <w:t>2.3</w:t>
        </w:r>
      </w:ins>
      <w:ins w:id="104" w:author="XHDXKA" w:date="2017-07-18T10:57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;</w:t>
        </w:r>
      </w:ins>
    </w:p>
    <w:p w:rsidR="000E4752" w:rsidRDefault="000E4752" w:rsidP="001134C4">
      <w:pPr>
        <w:spacing w:before="13" w:after="0" w:line="220" w:lineRule="exact"/>
        <w:ind w:left="246" w:right="-20"/>
        <w:rPr>
          <w:ins w:id="105" w:author="XHDXKA" w:date="2017-07-18T11:00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106" w:author="XHDXKA" w:date="2017-07-18T10:58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     </w:t>
        </w:r>
      </w:ins>
      <w:ins w:id="107" w:author="XHDXKA" w:date="2017-07-18T11:00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</w:ins>
      <w:ins w:id="108" w:author="XHDXKA" w:date="2017-07-18T10:58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ype</w:t>
        </w:r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_5 = </w:t>
        </w:r>
        <w:r w:rsidRPr="000E4752">
          <w:rPr>
            <w:rFonts w:ascii="Courier New" w:eastAsiaTheme="minorEastAsia" w:hAnsi="Courier New" w:cs="Courier New" w:hint="eastAsia"/>
            <w:color w:val="00B0F0"/>
            <w:sz w:val="20"/>
            <w:szCs w:val="20"/>
            <w:lang w:eastAsia="zh-CN"/>
            <w:rPrChange w:id="109" w:author="XHDXKA" w:date="2017-07-18T10:58:00Z">
              <w:rPr>
                <w:rFonts w:ascii="Courier New" w:eastAsiaTheme="minorEastAsia" w:hAnsi="Courier New" w:cs="Courier New" w:hint="eastAsia"/>
                <w:sz w:val="20"/>
                <w:szCs w:val="20"/>
                <w:lang w:eastAsia="zh-CN"/>
              </w:rPr>
            </w:rPrChange>
          </w:rPr>
          <w:t>0</w:t>
        </w:r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;</w:t>
        </w:r>
      </w:ins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ins w:id="110" w:author="XHDXKA" w:date="2017-07-18T11:00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lastRenderedPageBreak/>
          <w:t xml:space="preserve">      </w:t>
        </w:r>
        <w:proofErr w:type="spell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other_type</w:t>
        </w:r>
        <w:proofErr w:type="spellEnd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= </w:t>
        </w:r>
      </w:ins>
      <w:ins w:id="111" w:author="XHDXKA" w:date="2017-07-18T11:04:00Z">
        <w:r w:rsidR="005E0F7A" w:rsidRPr="005E0F7A">
          <w:rPr>
            <w:rFonts w:ascii="Courier New" w:eastAsiaTheme="minorEastAsia" w:hAnsi="Courier New" w:cs="Courier New" w:hint="eastAsia"/>
            <w:color w:val="00B0F0"/>
            <w:sz w:val="20"/>
            <w:szCs w:val="20"/>
            <w:lang w:eastAsia="zh-CN"/>
            <w:rPrChange w:id="112" w:author="XHDXKA" w:date="2017-07-18T11:04:00Z">
              <w:rPr>
                <w:rFonts w:ascii="Courier New" w:eastAsiaTheme="minorEastAsia" w:hAnsi="Courier New" w:cs="Courier New" w:hint="eastAsia"/>
                <w:sz w:val="20"/>
                <w:szCs w:val="20"/>
                <w:lang w:eastAsia="zh-CN"/>
              </w:rPr>
            </w:rPrChange>
          </w:rPr>
          <w:t>1</w:t>
        </w:r>
        <w:r w:rsidR="005E0F7A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;</w:t>
        </w:r>
      </w:ins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Household-</w:t>
      </w:r>
      <w:del w:id="113" w:author="XHDXKA" w:date="2017-07-18T11:16:00Z">
        <w:r w:rsidRPr="008F0249" w:rsidDel="005F30E2">
          <w:rPr>
            <w:rFonts w:ascii="Arial" w:hAnsi="Arial" w:cs="Arial"/>
          </w:rPr>
          <w:delText xml:space="preserve"> </w:delText>
        </w:r>
      </w:del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ins w:id="114" w:author="XHDXKA" w:date="2017-07-18T11:16:00Z"/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Pr="008F0249" w:rsidDel="005F30E2" w:rsidRDefault="005F30E2" w:rsidP="005F30E2">
      <w:pPr>
        <w:spacing w:before="13" w:after="0" w:line="220" w:lineRule="exact"/>
        <w:ind w:left="246" w:right="-20" w:firstLine="480"/>
        <w:rPr>
          <w:del w:id="115" w:author="XHDXKA" w:date="2017-07-18T11:16:00Z"/>
          <w:moveTo w:id="116" w:author="XHDXKA" w:date="2017-07-18T11:16:00Z"/>
          <w:rFonts w:ascii="Arial" w:eastAsia="Arial" w:hAnsi="Arial" w:cs="Arial"/>
          <w:b/>
          <w:sz w:val="20"/>
          <w:szCs w:val="20"/>
        </w:rPr>
      </w:pPr>
      <w:moveToRangeStart w:id="117" w:author="XHDXKA" w:date="2017-07-18T11:16:00Z" w:name="move488139908"/>
      <w:moveTo w:id="118" w:author="XHDXKA" w:date="2017-07-18T11:16:00Z">
        <w:r w:rsidRPr="002B074A">
          <w:rPr>
            <w:rFonts w:ascii="Arial" w:eastAsia="Arial" w:hAnsi="Arial" w:cs="Arial"/>
            <w:sz w:val="20"/>
            <w:szCs w:val="20"/>
          </w:rPr>
          <w:t>Call</w:t>
        </w:r>
        <w:r w:rsidRPr="002B074A">
          <w:rPr>
            <w:rFonts w:ascii="Arial" w:eastAsia="Arial" w:hAnsi="Arial" w:cs="Arial"/>
            <w:b/>
            <w:i/>
            <w:sz w:val="20"/>
            <w:szCs w:val="20"/>
          </w:rPr>
          <w:t xml:space="preserve"> GTGP-policy</w:t>
        </w:r>
        <w:r w:rsidRPr="00C0624D">
          <w:rPr>
            <w:rFonts w:ascii="Arial" w:eastAsia="Arial" w:hAnsi="Arial" w:cs="Arial"/>
            <w:b/>
            <w:i/>
            <w:sz w:val="20"/>
            <w:szCs w:val="20"/>
          </w:rPr>
          <w:t>;</w:t>
        </w:r>
      </w:moveTo>
    </w:p>
    <w:moveToRangeEnd w:id="117"/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Del="005F30E2" w:rsidRDefault="00F82CC9" w:rsidP="00F82CC9">
      <w:pPr>
        <w:spacing w:before="13" w:after="0" w:line="220" w:lineRule="exact"/>
        <w:ind w:left="246" w:right="-20" w:firstLine="480"/>
        <w:rPr>
          <w:moveFrom w:id="119" w:author="XHDXKA" w:date="2017-07-18T11:16:00Z"/>
          <w:rFonts w:ascii="Arial" w:eastAsia="Arial" w:hAnsi="Arial" w:cs="Arial"/>
          <w:b/>
          <w:sz w:val="20"/>
          <w:szCs w:val="20"/>
        </w:rPr>
      </w:pPr>
      <w:moveFromRangeStart w:id="120" w:author="XHDXKA" w:date="2017-07-18T11:16:00Z" w:name="move488139908"/>
      <w:moveFrom w:id="121" w:author="XHDXKA" w:date="2017-07-18T11:16:00Z">
        <w:r w:rsidRPr="002B074A" w:rsidDel="005F30E2">
          <w:rPr>
            <w:rFonts w:ascii="Arial" w:eastAsia="Arial" w:hAnsi="Arial" w:cs="Arial"/>
            <w:sz w:val="20"/>
            <w:szCs w:val="20"/>
          </w:rPr>
          <w:t>Call</w:t>
        </w:r>
        <w:r w:rsidRPr="002B074A" w:rsidDel="005F30E2">
          <w:rPr>
            <w:rFonts w:ascii="Arial" w:eastAsia="Arial" w:hAnsi="Arial" w:cs="Arial"/>
            <w:b/>
            <w:i/>
            <w:sz w:val="20"/>
            <w:szCs w:val="20"/>
          </w:rPr>
          <w:t xml:space="preserve"> GTGP-policy</w:t>
        </w:r>
        <w:r w:rsidRPr="005F30E2" w:rsidDel="005F30E2">
          <w:rPr>
            <w:rFonts w:ascii="Arial" w:eastAsia="Arial" w:hAnsi="Arial" w:cs="Arial"/>
            <w:b/>
            <w:i/>
            <w:sz w:val="20"/>
            <w:szCs w:val="20"/>
            <w:rPrChange w:id="122" w:author="XHDXKA" w:date="2017-07-18T11:12:00Z">
              <w:rPr>
                <w:rFonts w:ascii="Arial" w:eastAsia="Arial" w:hAnsi="Arial" w:cs="Arial"/>
                <w:b/>
                <w:i/>
                <w:sz w:val="20"/>
                <w:szCs w:val="20"/>
                <w:highlight w:val="lightGray"/>
              </w:rPr>
            </w:rPrChange>
          </w:rPr>
          <w:t>;</w:t>
        </w:r>
      </w:moveFrom>
    </w:p>
    <w:moveFromRangeEnd w:id="120"/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Del="005F30E2" w:rsidRDefault="00AA2718" w:rsidP="00AA2718">
      <w:pPr>
        <w:spacing w:before="20" w:after="0" w:line="240" w:lineRule="auto"/>
        <w:ind w:left="726" w:right="-20"/>
        <w:rPr>
          <w:del w:id="123" w:author="XHDXKA" w:date="2017-07-18T11:15:00Z"/>
          <w:rFonts w:ascii="Courier New" w:eastAsia="Courier New" w:hAnsi="Courier New" w:cs="Courier New"/>
          <w:sz w:val="20"/>
          <w:szCs w:val="20"/>
        </w:rPr>
      </w:pPr>
      <w:del w:id="124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>Loop through all households</w:delText>
        </w:r>
        <w:r w:rsidR="000A6076" w:rsidDel="005F30E2">
          <w:rPr>
            <w:rFonts w:ascii="Courier New" w:eastAsia="Courier New" w:hAnsi="Courier New" w:cs="Courier New"/>
            <w:sz w:val="20"/>
            <w:szCs w:val="20"/>
          </w:rPr>
          <w:delText>:</w:delText>
        </w:r>
      </w:del>
    </w:p>
    <w:p w:rsidR="00AA2718" w:rsidDel="005F30E2" w:rsidRDefault="00AA2718" w:rsidP="005F30E2">
      <w:pPr>
        <w:spacing w:before="20" w:after="0" w:line="240" w:lineRule="auto"/>
        <w:ind w:left="726" w:right="-20"/>
        <w:rPr>
          <w:del w:id="125" w:author="XHDXKA" w:date="2017-07-18T11:15:00Z"/>
          <w:rFonts w:ascii="Courier New" w:eastAsia="Courier New" w:hAnsi="Courier New" w:cs="Courier New"/>
          <w:sz w:val="20"/>
          <w:szCs w:val="20"/>
        </w:rPr>
        <w:pPrChange w:id="126" w:author="XHDXKA" w:date="2017-07-18T11:15:00Z">
          <w:pPr>
            <w:spacing w:before="13" w:after="0" w:line="220" w:lineRule="exact"/>
            <w:ind w:left="726" w:right="-20"/>
          </w:pPr>
        </w:pPrChange>
      </w:pPr>
      <w:del w:id="127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[</w:delText>
        </w:r>
      </w:del>
    </w:p>
    <w:p w:rsidR="00AA2718" w:rsidRPr="00CA0095" w:rsidDel="005F30E2" w:rsidRDefault="00CA0095" w:rsidP="005F30E2">
      <w:pPr>
        <w:spacing w:before="13" w:after="0" w:line="220" w:lineRule="exact"/>
        <w:ind w:left="726" w:right="-20"/>
        <w:rPr>
          <w:del w:id="128" w:author="XHDXKA" w:date="2017-07-18T11:15:00Z"/>
          <w:rFonts w:ascii="Arial" w:eastAsia="Arial" w:hAnsi="Arial" w:cs="Arial"/>
          <w:b/>
          <w:sz w:val="20"/>
          <w:szCs w:val="20"/>
        </w:rPr>
        <w:pPrChange w:id="129" w:author="XHDXKA" w:date="2017-07-18T11:15:00Z">
          <w:pPr>
            <w:spacing w:before="13" w:after="0" w:line="220" w:lineRule="exact"/>
            <w:ind w:left="246" w:right="-20" w:firstLine="480"/>
          </w:pPr>
        </w:pPrChange>
      </w:pPr>
      <w:del w:id="130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</w:del>
    </w:p>
    <w:p w:rsidR="000C6BC8" w:rsidDel="005F30E2" w:rsidRDefault="00AA2718" w:rsidP="005F30E2">
      <w:pPr>
        <w:spacing w:before="13" w:after="0" w:line="220" w:lineRule="exact"/>
        <w:ind w:left="246" w:right="-20" w:firstLine="480"/>
        <w:rPr>
          <w:del w:id="131" w:author="XHDXKA" w:date="2017-07-18T11:15:00Z"/>
          <w:rFonts w:ascii="Courier New" w:eastAsia="Courier New" w:hAnsi="Courier New" w:cs="Courier New"/>
          <w:sz w:val="20"/>
          <w:szCs w:val="20"/>
        </w:rPr>
        <w:pPrChange w:id="132" w:author="XHDXKA" w:date="2017-07-18T11:15:00Z">
          <w:pPr>
            <w:spacing w:after="0" w:line="240" w:lineRule="auto"/>
            <w:ind w:left="726" w:right="-20"/>
          </w:pPr>
        </w:pPrChange>
      </w:pPr>
      <w:del w:id="133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If (exist at least </w:delText>
        </w:r>
        <w:r w:rsidR="0042729D" w:rsidDel="005F30E2">
          <w:rPr>
            <w:rFonts w:ascii="Courier New" w:eastAsia="Courier New" w:hAnsi="Courier New" w:cs="Courier New"/>
            <w:sz w:val="20"/>
            <w:szCs w:val="20"/>
          </w:rPr>
          <w:delText>one hh member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) </w:delText>
        </w:r>
      </w:del>
    </w:p>
    <w:p w:rsidR="00AA2718" w:rsidDel="005F30E2" w:rsidRDefault="000C6BC8" w:rsidP="005F30E2">
      <w:pPr>
        <w:spacing w:after="0" w:line="240" w:lineRule="auto"/>
        <w:ind w:left="726" w:right="-20"/>
        <w:rPr>
          <w:del w:id="134" w:author="XHDXKA" w:date="2017-07-18T11:15:00Z"/>
          <w:rFonts w:ascii="Courier New" w:eastAsia="Courier New" w:hAnsi="Courier New" w:cs="Courier New"/>
          <w:sz w:val="20"/>
          <w:szCs w:val="20"/>
        </w:rPr>
      </w:pPr>
      <w:del w:id="135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T</w:delText>
        </w:r>
        <w:r w:rsidR="00AA2718" w:rsidDel="005F30E2">
          <w:rPr>
            <w:rFonts w:ascii="Courier New" w:eastAsia="Courier New" w:hAnsi="Courier New" w:cs="Courier New"/>
            <w:sz w:val="20"/>
            <w:szCs w:val="20"/>
          </w:rPr>
          <w:delText>hen</w:delText>
        </w:r>
      </w:del>
    </w:p>
    <w:p w:rsidR="0093573B" w:rsidDel="005F30E2" w:rsidRDefault="00AA2718" w:rsidP="005F30E2">
      <w:pPr>
        <w:spacing w:after="0" w:line="240" w:lineRule="auto"/>
        <w:ind w:left="726" w:right="-20"/>
        <w:rPr>
          <w:del w:id="136" w:author="XHDXKA" w:date="2017-07-18T11:15:00Z"/>
          <w:rFonts w:ascii="Courier New" w:eastAsia="Courier New" w:hAnsi="Courier New" w:cs="Courier New"/>
          <w:sz w:val="20"/>
          <w:szCs w:val="20"/>
        </w:rPr>
        <w:pPrChange w:id="137" w:author="XHDXKA" w:date="2017-07-18T11:15:00Z">
          <w:pPr>
            <w:spacing w:before="13" w:after="0" w:line="220" w:lineRule="exact"/>
            <w:ind w:left="726" w:right="-20"/>
          </w:pPr>
        </w:pPrChange>
      </w:pPr>
      <w:del w:id="138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    </w:delText>
        </w:r>
        <w:r w:rsidR="000C6BC8"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   </w:delText>
        </w:r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[</w:delText>
        </w:r>
      </w:del>
    </w:p>
    <w:p w:rsidR="0093573B" w:rsidDel="005F30E2" w:rsidRDefault="0093573B" w:rsidP="005F30E2">
      <w:pPr>
        <w:spacing w:before="13" w:after="0" w:line="220" w:lineRule="exact"/>
        <w:ind w:left="726" w:right="-20"/>
        <w:rPr>
          <w:del w:id="139" w:author="XHDXKA" w:date="2017-07-18T11:15:00Z"/>
          <w:rFonts w:ascii="Courier New" w:eastAsia="Courier New" w:hAnsi="Courier New" w:cs="Courier New"/>
          <w:i/>
          <w:sz w:val="20"/>
          <w:szCs w:val="20"/>
        </w:rPr>
        <w:pPrChange w:id="140" w:author="XHDXKA" w:date="2017-07-18T11:15:00Z">
          <w:pPr>
            <w:spacing w:before="20" w:after="0" w:line="240" w:lineRule="auto"/>
            <w:ind w:right="-20"/>
          </w:pPr>
        </w:pPrChange>
      </w:pPr>
      <w:del w:id="141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     Calculate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num_labor</w:delText>
        </w:r>
        <w:r w:rsidDel="005F30E2">
          <w:rPr>
            <w:rFonts w:ascii="Courier New" w:eastAsia="Courier New" w:hAnsi="Courier New" w:cs="Courier New"/>
            <w:i/>
            <w:sz w:val="20"/>
            <w:szCs w:val="20"/>
          </w:rPr>
          <w:delText xml:space="preserve"> (age 15-59);</w:delText>
        </w:r>
      </w:del>
    </w:p>
    <w:p w:rsidR="00F31BB4" w:rsidRPr="005F30E2" w:rsidDel="005F30E2" w:rsidRDefault="00F31BB4" w:rsidP="005F30E2">
      <w:pPr>
        <w:spacing w:before="20" w:after="0" w:line="240" w:lineRule="auto"/>
        <w:ind w:right="-20"/>
        <w:rPr>
          <w:del w:id="142" w:author="XHDXKA" w:date="2017-07-18T11:15:00Z"/>
          <w:rFonts w:ascii="Courier New" w:eastAsia="Courier New" w:hAnsi="Courier New" w:cs="Courier New"/>
          <w:sz w:val="20"/>
          <w:szCs w:val="20"/>
          <w:rPrChange w:id="143" w:author="XHDXKA" w:date="2017-07-18T11:15:00Z">
            <w:rPr>
              <w:del w:id="144" w:author="XHDXKA" w:date="2017-07-18T11:15:00Z"/>
            </w:rPr>
          </w:rPrChange>
        </w:rPr>
        <w:pPrChange w:id="145" w:author="XHDXKA" w:date="2017-07-18T11:15:00Z">
          <w:pPr>
            <w:pStyle w:val="ListParagraph"/>
            <w:spacing w:before="44" w:after="0" w:line="240" w:lineRule="auto"/>
            <w:ind w:right="-20"/>
          </w:pPr>
        </w:pPrChange>
      </w:pPr>
      <w:del w:id="146" w:author="XHDXKA" w:date="2017-07-18T11:15:00Z">
        <w:r w:rsidRPr="005F30E2" w:rsidDel="005F30E2">
          <w:rPr>
            <w:rFonts w:ascii="Courier New" w:eastAsia="Courier New" w:hAnsi="Courier New" w:cs="Courier New"/>
            <w:sz w:val="20"/>
            <w:szCs w:val="20"/>
            <w:rPrChange w:id="147" w:author="XHDXKA" w:date="2017-07-18T11:15:00Z">
              <w:rPr/>
            </w:rPrChange>
          </w:rPr>
          <w:delText xml:space="preserve">           Calculate non_GTGP land_per_labor  </w:delText>
        </w:r>
      </w:del>
    </w:p>
    <w:p w:rsidR="00F31BB4" w:rsidDel="005F30E2" w:rsidRDefault="00F31BB4" w:rsidP="005F30E2">
      <w:pPr>
        <w:pStyle w:val="ListParagraph"/>
        <w:spacing w:before="44" w:after="0" w:line="240" w:lineRule="auto"/>
        <w:ind w:right="-20"/>
        <w:rPr>
          <w:del w:id="148" w:author="XHDXKA" w:date="2017-07-18T11:15:00Z"/>
        </w:rPr>
        <w:pPrChange w:id="149" w:author="XHDXKA" w:date="2017-07-18T11:15:00Z">
          <w:pPr>
            <w:spacing w:before="20" w:after="0" w:line="240" w:lineRule="auto"/>
            <w:ind w:right="-20"/>
          </w:pPr>
        </w:pPrChange>
      </w:pPr>
    </w:p>
    <w:p w:rsidR="00AA2718" w:rsidDel="005F30E2" w:rsidRDefault="00AA2718" w:rsidP="00AA2718">
      <w:pPr>
        <w:spacing w:before="20" w:after="0" w:line="240" w:lineRule="auto"/>
        <w:ind w:right="-20"/>
        <w:rPr>
          <w:del w:id="150" w:author="XHDXKA" w:date="2017-07-18T11:15:00Z"/>
          <w:rFonts w:ascii="Courier New" w:eastAsia="Courier New" w:hAnsi="Courier New" w:cs="Courier New"/>
          <w:sz w:val="20"/>
          <w:szCs w:val="20"/>
        </w:rPr>
      </w:pPr>
      <w:del w:id="151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     </w:delText>
        </w:r>
        <w:r w:rsidR="006E12DC" w:rsidDel="005F30E2">
          <w:rPr>
            <w:rFonts w:ascii="Courier New" w:eastAsia="Courier New" w:hAnsi="Courier New" w:cs="Courier New"/>
            <w:sz w:val="20"/>
            <w:szCs w:val="20"/>
          </w:rPr>
          <w:delText xml:space="preserve">Update 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GTGP compensation, store the value to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GTGP_comp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;  </w:delText>
        </w:r>
      </w:del>
    </w:p>
    <w:p w:rsidR="00AA2718" w:rsidDel="005F30E2" w:rsidRDefault="00AA2718" w:rsidP="005F30E2">
      <w:pPr>
        <w:spacing w:before="20" w:after="0" w:line="240" w:lineRule="auto"/>
        <w:ind w:right="-20"/>
        <w:rPr>
          <w:del w:id="152" w:author="XHDXKA" w:date="2017-07-18T11:15:00Z"/>
          <w:rFonts w:ascii="Courier New" w:eastAsia="Courier New" w:hAnsi="Courier New" w:cs="Courier New"/>
          <w:sz w:val="20"/>
          <w:szCs w:val="20"/>
        </w:rPr>
        <w:pPrChange w:id="153" w:author="XHDXKA" w:date="2017-07-18T11:15:00Z">
          <w:pPr>
            <w:spacing w:before="13" w:after="0" w:line="240" w:lineRule="auto"/>
            <w:ind w:left="1206" w:right="-20"/>
          </w:pPr>
        </w:pPrChange>
      </w:pPr>
      <w:del w:id="154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If (GTGP_coef*</w:delText>
        </w:r>
        <w:r w:rsidRPr="00C05824" w:rsidDel="005F30E2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GTGP_part &gt; </w:delText>
        </w:r>
        <w:r w:rsidRPr="00BC5F2A" w:rsidDel="005F30E2">
          <w:rPr>
            <w:rFonts w:ascii="Courier New" w:eastAsia="Courier New" w:hAnsi="Courier New" w:cs="Courier New"/>
            <w:i/>
            <w:sz w:val="20"/>
            <w:szCs w:val="20"/>
          </w:rPr>
          <w:delText>mig_prob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AND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GTGP_comp</w:delText>
        </w:r>
        <w:r w:rsidDel="005F30E2">
          <w:rPr>
            <w:rFonts w:ascii="Courier New" w:eastAsia="Courier New" w:hAnsi="Courier New" w:cs="Courier New"/>
            <w:i/>
            <w:sz w:val="20"/>
            <w:szCs w:val="20"/>
          </w:rPr>
          <w:delText>/</w:delText>
        </w:r>
        <w:r w:rsidR="006E12DC" w:rsidRPr="006E12DC" w:rsidDel="005F30E2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6E12DC" w:rsidDel="005F30E2">
          <w:rPr>
            <w:rFonts w:ascii="Courier New" w:eastAsia="Courier New" w:hAnsi="Courier New" w:cs="Courier New"/>
            <w:sz w:val="20"/>
            <w:szCs w:val="20"/>
          </w:rPr>
          <w:delText>total_hh_</w:delText>
        </w:r>
        <w:r w:rsidR="006E12DC" w:rsidRPr="00AC3B9C" w:rsidDel="005F30E2">
          <w:rPr>
            <w:rFonts w:ascii="Courier New" w:eastAsia="Courier New" w:hAnsi="Courier New" w:cs="Courier New"/>
            <w:sz w:val="20"/>
            <w:szCs w:val="20"/>
          </w:rPr>
          <w:delText>income</w:delText>
        </w:r>
        <w:r w:rsidDel="005F30E2">
          <w:rPr>
            <w:rFonts w:ascii="Courier New" w:eastAsia="Courier New" w:hAnsi="Courier New" w:cs="Courier New"/>
            <w:i/>
            <w:sz w:val="20"/>
            <w:szCs w:val="20"/>
          </w:rPr>
          <w:delText xml:space="preserve"> &gt; comp_sign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>)</w:delText>
        </w:r>
      </w:del>
    </w:p>
    <w:p w:rsidR="00AA2718" w:rsidRPr="00F705F4" w:rsidDel="005F30E2" w:rsidRDefault="00AA2718" w:rsidP="005F30E2">
      <w:pPr>
        <w:spacing w:before="13" w:after="0" w:line="240" w:lineRule="auto"/>
        <w:ind w:left="1206" w:right="-20"/>
        <w:rPr>
          <w:del w:id="155" w:author="XHDXKA" w:date="2017-07-18T11:15:00Z"/>
          <w:rFonts w:ascii="Courier New" w:eastAsia="Courier New" w:hAnsi="Courier New" w:cs="Courier New"/>
          <w:sz w:val="20"/>
          <w:szCs w:val="20"/>
        </w:rPr>
      </w:pPr>
      <w:del w:id="156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[</w:delText>
        </w:r>
      </w:del>
    </w:p>
    <w:p w:rsidR="00AA2718" w:rsidDel="005F30E2" w:rsidRDefault="00AA2718" w:rsidP="005F30E2">
      <w:pPr>
        <w:spacing w:before="13" w:after="0" w:line="240" w:lineRule="auto"/>
        <w:ind w:left="1206" w:right="-20"/>
        <w:rPr>
          <w:del w:id="157" w:author="XHDXKA" w:date="2017-07-18T11:15:00Z"/>
          <w:rFonts w:ascii="Courier New" w:eastAsia="Courier New" w:hAnsi="Courier New" w:cs="Courier New"/>
          <w:sz w:val="20"/>
          <w:szCs w:val="20"/>
        </w:rPr>
      </w:pPr>
      <w:del w:id="158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 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num_labor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– 1; * migration happens *</w:delText>
        </w:r>
      </w:del>
    </w:p>
    <w:p w:rsidR="00AA2718" w:rsidDel="005F30E2" w:rsidRDefault="00AA2718" w:rsidP="005F30E2">
      <w:pPr>
        <w:spacing w:before="13" w:after="0" w:line="240" w:lineRule="auto"/>
        <w:ind w:left="1206" w:right="-20"/>
        <w:rPr>
          <w:del w:id="159" w:author="XHDXKA" w:date="2017-07-18T11:15:00Z"/>
          <w:rFonts w:ascii="Courier New" w:eastAsia="Courier New" w:hAnsi="Courier New" w:cs="Courier New"/>
          <w:sz w:val="20"/>
          <w:szCs w:val="20"/>
        </w:rPr>
      </w:pPr>
      <w:del w:id="160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  </w:delText>
        </w:r>
        <w:r w:rsidRPr="00BE7697" w:rsidDel="005F30E2">
          <w:rPr>
            <w:rFonts w:ascii="Courier New" w:eastAsia="Courier New" w:hAnsi="Courier New" w:cs="Courier New"/>
            <w:sz w:val="20"/>
            <w:szCs w:val="20"/>
          </w:rPr>
          <w:delText>num_mig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+ 1;</w:delText>
        </w:r>
      </w:del>
    </w:p>
    <w:p w:rsidR="000C6BC8" w:rsidDel="005F30E2" w:rsidRDefault="00AA2718" w:rsidP="005F30E2">
      <w:pPr>
        <w:spacing w:before="13" w:after="0" w:line="240" w:lineRule="auto"/>
        <w:ind w:left="1206" w:right="-20"/>
        <w:rPr>
          <w:del w:id="161" w:author="XHDXKA" w:date="2017-07-18T11:15:00Z"/>
          <w:rFonts w:ascii="Courier New" w:eastAsia="Courier New" w:hAnsi="Courier New" w:cs="Courier New"/>
          <w:sz w:val="20"/>
          <w:szCs w:val="20"/>
        </w:rPr>
      </w:pPr>
      <w:del w:id="162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]</w:delText>
        </w:r>
        <w:r w:rsidR="000C6BC8"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</w:delText>
        </w:r>
      </w:del>
    </w:p>
    <w:p w:rsidR="00AA2718" w:rsidDel="005F30E2" w:rsidRDefault="00AA2718" w:rsidP="005F30E2">
      <w:pPr>
        <w:spacing w:before="13" w:after="0" w:line="240" w:lineRule="auto"/>
        <w:ind w:left="1206" w:right="-20"/>
        <w:rPr>
          <w:del w:id="163" w:author="XHDXKA" w:date="2017-07-18T11:15:00Z"/>
          <w:rFonts w:ascii="Courier New" w:eastAsia="Courier New" w:hAnsi="Courier New" w:cs="Courier New"/>
          <w:sz w:val="20"/>
          <w:szCs w:val="20"/>
        </w:rPr>
      </w:pPr>
      <w:del w:id="164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0C6BC8"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>]</w:delText>
        </w:r>
      </w:del>
    </w:p>
    <w:p w:rsidR="000C6BC8" w:rsidDel="005F30E2" w:rsidRDefault="000C6BC8" w:rsidP="005F30E2">
      <w:pPr>
        <w:spacing w:before="13" w:after="0" w:line="240" w:lineRule="auto"/>
        <w:ind w:left="1206" w:right="-20"/>
        <w:rPr>
          <w:del w:id="165" w:author="XHDXKA" w:date="2017-07-18T11:15:00Z"/>
          <w:rFonts w:ascii="Courier New" w:eastAsia="Courier New" w:hAnsi="Courier New" w:cs="Courier New"/>
          <w:sz w:val="20"/>
          <w:szCs w:val="20"/>
        </w:rPr>
      </w:pPr>
      <w:del w:id="166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Else</w:delText>
        </w:r>
      </w:del>
    </w:p>
    <w:p w:rsidR="000C6BC8" w:rsidDel="005F30E2" w:rsidRDefault="000C6BC8" w:rsidP="005F30E2">
      <w:pPr>
        <w:spacing w:before="13" w:after="0" w:line="240" w:lineRule="auto"/>
        <w:ind w:left="1206" w:right="-20"/>
        <w:rPr>
          <w:del w:id="167" w:author="XHDXKA" w:date="2017-07-18T11:15:00Z"/>
          <w:rFonts w:ascii="Courier New" w:eastAsia="Courier New" w:hAnsi="Courier New" w:cs="Courier New"/>
          <w:sz w:val="20"/>
          <w:szCs w:val="20"/>
        </w:rPr>
      </w:pPr>
      <w:del w:id="168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[</w:delText>
        </w:r>
      </w:del>
    </w:p>
    <w:p w:rsidR="000C6BC8" w:rsidDel="005F30E2" w:rsidRDefault="000C6BC8" w:rsidP="005F30E2">
      <w:pPr>
        <w:spacing w:before="13" w:after="0" w:line="240" w:lineRule="auto"/>
        <w:ind w:left="1206" w:right="-20"/>
        <w:rPr>
          <w:del w:id="169" w:author="XHDXKA" w:date="2017-07-18T11:15:00Z"/>
          <w:rFonts w:ascii="Courier New" w:eastAsia="Courier New" w:hAnsi="Courier New" w:cs="Courier New"/>
          <w:sz w:val="20"/>
          <w:szCs w:val="20"/>
        </w:rPr>
      </w:pPr>
      <w:del w:id="170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hh_empty = Y;</w:delText>
        </w:r>
      </w:del>
    </w:p>
    <w:p w:rsidR="000C6BC8" w:rsidDel="005F30E2" w:rsidRDefault="000C6BC8" w:rsidP="005F30E2">
      <w:pPr>
        <w:spacing w:before="13" w:after="0" w:line="240" w:lineRule="auto"/>
        <w:ind w:left="1206" w:right="-20"/>
        <w:rPr>
          <w:del w:id="171" w:author="XHDXKA" w:date="2017-07-18T11:15:00Z"/>
          <w:rFonts w:ascii="Courier New" w:eastAsia="Courier New" w:hAnsi="Courier New" w:cs="Courier New"/>
          <w:sz w:val="20"/>
          <w:szCs w:val="20"/>
        </w:rPr>
        <w:pPrChange w:id="172" w:author="XHDXKA" w:date="2017-07-18T11:15:00Z">
          <w:pPr>
            <w:spacing w:before="40" w:after="0" w:line="240" w:lineRule="auto"/>
            <w:ind w:left="246" w:right="-20"/>
          </w:pPr>
        </w:pPrChange>
      </w:pPr>
      <w:del w:id="173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    exit Main-Loop</w:delText>
        </w:r>
      </w:del>
    </w:p>
    <w:p w:rsidR="000C6BC8" w:rsidDel="005F30E2" w:rsidRDefault="000C6BC8" w:rsidP="005F30E2">
      <w:pPr>
        <w:spacing w:before="40" w:after="0" w:line="240" w:lineRule="auto"/>
        <w:ind w:left="246" w:right="-20"/>
        <w:rPr>
          <w:del w:id="174" w:author="XHDXKA" w:date="2017-07-18T11:15:00Z"/>
          <w:rFonts w:ascii="Courier New" w:eastAsia="Courier New" w:hAnsi="Courier New" w:cs="Courier New"/>
          <w:sz w:val="20"/>
          <w:szCs w:val="20"/>
        </w:rPr>
        <w:pPrChange w:id="175" w:author="XHDXKA" w:date="2017-07-18T11:15:00Z">
          <w:pPr>
            <w:spacing w:before="13" w:after="0" w:line="240" w:lineRule="auto"/>
            <w:ind w:left="1206" w:right="-20"/>
          </w:pPr>
        </w:pPrChange>
      </w:pPr>
      <w:del w:id="176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]</w:delText>
        </w:r>
      </w:del>
    </w:p>
    <w:p w:rsidR="000C6BC8" w:rsidDel="005F30E2" w:rsidRDefault="000C6BC8" w:rsidP="005F30E2">
      <w:pPr>
        <w:spacing w:before="13" w:after="0" w:line="240" w:lineRule="auto"/>
        <w:ind w:left="1206" w:right="-20"/>
        <w:rPr>
          <w:del w:id="177" w:author="XHDXKA" w:date="2017-07-18T11:15:00Z"/>
          <w:rFonts w:ascii="Courier New" w:eastAsia="Courier New" w:hAnsi="Courier New" w:cs="Courier New"/>
          <w:sz w:val="20"/>
          <w:szCs w:val="20"/>
        </w:rPr>
      </w:pPr>
    </w:p>
    <w:p w:rsidR="00AA2718" w:rsidDel="005F30E2" w:rsidRDefault="009E06B6" w:rsidP="005F30E2">
      <w:pPr>
        <w:spacing w:after="0" w:line="240" w:lineRule="auto"/>
        <w:ind w:right="-20"/>
        <w:rPr>
          <w:del w:id="178" w:author="XHDXKA" w:date="2017-07-18T11:15:00Z"/>
          <w:rFonts w:ascii="Courier New" w:eastAsia="Courier New" w:hAnsi="Courier New" w:cs="Courier New"/>
          <w:sz w:val="20"/>
          <w:szCs w:val="20"/>
        </w:rPr>
        <w:pPrChange w:id="179" w:author="XHDXKA" w:date="2017-07-18T11:15:00Z">
          <w:pPr>
            <w:spacing w:after="0" w:line="240" w:lineRule="auto"/>
            <w:ind w:left="726" w:right="-20"/>
          </w:pPr>
        </w:pPrChange>
      </w:pPr>
      <w:del w:id="180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</w:delText>
        </w:r>
        <w:r w:rsidRPr="00BE7697"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GTGP_part_flag</w:delText>
        </w:r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= 1; * set flag to enrollment of more land *</w:delText>
        </w:r>
      </w:del>
    </w:p>
    <w:p w:rsidR="00AA2718" w:rsidRPr="009E06B6" w:rsidDel="005F30E2" w:rsidRDefault="00AA2718" w:rsidP="005F30E2">
      <w:pPr>
        <w:spacing w:after="0" w:line="240" w:lineRule="auto"/>
        <w:ind w:left="726" w:right="-20"/>
        <w:rPr>
          <w:del w:id="181" w:author="XHDXKA" w:date="2017-07-18T11:15:00Z"/>
          <w:rFonts w:ascii="Courier New" w:eastAsia="Courier New" w:hAnsi="Courier New" w:cs="Courier New"/>
          <w:position w:val="1"/>
          <w:sz w:val="20"/>
          <w:szCs w:val="20"/>
        </w:rPr>
        <w:pPrChange w:id="182" w:author="XHDXKA" w:date="2017-07-18T11:15:00Z">
          <w:pPr>
            <w:spacing w:before="13" w:after="0" w:line="220" w:lineRule="exact"/>
            <w:ind w:left="726" w:right="-20"/>
          </w:pPr>
        </w:pPrChange>
      </w:pPr>
      <w:del w:id="183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</w:delText>
        </w:r>
      </w:del>
    </w:p>
    <w:p w:rsidR="00AA2718" w:rsidDel="005F30E2" w:rsidRDefault="00AA2718" w:rsidP="005F30E2">
      <w:pPr>
        <w:spacing w:before="13" w:after="0" w:line="220" w:lineRule="exact"/>
        <w:ind w:left="726" w:right="-20"/>
        <w:rPr>
          <w:del w:id="184" w:author="XHDXKA" w:date="2017-07-18T11:15:00Z"/>
          <w:rFonts w:ascii="Courier New" w:eastAsia="Courier New" w:hAnsi="Courier New" w:cs="Courier New"/>
          <w:position w:val="1"/>
          <w:sz w:val="20"/>
          <w:szCs w:val="20"/>
        </w:rPr>
        <w:pPrChange w:id="185" w:author="XHDXKA" w:date="2017-07-18T11:15:00Z">
          <w:pPr>
            <w:spacing w:before="13" w:after="0" w:line="220" w:lineRule="exact"/>
            <w:ind w:right="-20"/>
          </w:pPr>
        </w:pPrChange>
      </w:pPr>
    </w:p>
    <w:p w:rsidR="00AA2718" w:rsidDel="005F30E2" w:rsidRDefault="009E06B6" w:rsidP="009E06B6">
      <w:pPr>
        <w:spacing w:before="13" w:after="0" w:line="220" w:lineRule="exact"/>
        <w:ind w:right="-20"/>
        <w:rPr>
          <w:del w:id="186" w:author="XHDXKA" w:date="2017-07-18T11:15:00Z"/>
          <w:rFonts w:ascii="Courier New" w:eastAsia="Courier New" w:hAnsi="Courier New" w:cs="Courier New"/>
          <w:sz w:val="20"/>
          <w:szCs w:val="20"/>
        </w:rPr>
      </w:pPr>
      <w:del w:id="187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         </w:delText>
        </w:r>
        <w:r w:rsidR="00AA2718" w:rsidDel="005F30E2">
          <w:rPr>
            <w:rFonts w:ascii="Courier New" w:eastAsia="Courier New" w:hAnsi="Courier New" w:cs="Courier New"/>
            <w:sz w:val="20"/>
            <w:szCs w:val="20"/>
          </w:rPr>
          <w:delText>**more logic tests involving personal traits will be added later*</w:delText>
        </w:r>
      </w:del>
    </w:p>
    <w:p w:rsidR="00AA2718" w:rsidDel="005F30E2" w:rsidRDefault="00AA2718" w:rsidP="005F30E2">
      <w:pPr>
        <w:spacing w:before="13" w:after="0" w:line="220" w:lineRule="exact"/>
        <w:ind w:right="-20"/>
        <w:rPr>
          <w:del w:id="188" w:author="XHDXKA" w:date="2017-07-18T11:15:00Z"/>
          <w:rFonts w:ascii="Courier New" w:eastAsia="Courier New" w:hAnsi="Courier New" w:cs="Courier New"/>
          <w:sz w:val="20"/>
          <w:szCs w:val="20"/>
        </w:rPr>
        <w:pPrChange w:id="189" w:author="XHDXKA" w:date="2017-07-18T11:15:00Z">
          <w:pPr>
            <w:spacing w:before="13" w:after="0" w:line="220" w:lineRule="exact"/>
            <w:ind w:left="726" w:right="-20"/>
          </w:pPr>
        </w:pPrChange>
      </w:pPr>
    </w:p>
    <w:p w:rsidR="00AA2718" w:rsidDel="005F30E2" w:rsidRDefault="00AA2718" w:rsidP="005F30E2">
      <w:pPr>
        <w:spacing w:before="13" w:after="0" w:line="220" w:lineRule="exact"/>
        <w:ind w:right="-20"/>
        <w:rPr>
          <w:del w:id="190" w:author="XHDXKA" w:date="2017-07-18T11:15:00Z"/>
          <w:rFonts w:ascii="Courier New" w:eastAsia="Courier New" w:hAnsi="Courier New" w:cs="Courier New"/>
          <w:sz w:val="20"/>
          <w:szCs w:val="20"/>
        </w:rPr>
        <w:pPrChange w:id="191" w:author="XHDXKA" w:date="2017-07-18T11:15:00Z">
          <w:pPr>
            <w:spacing w:before="13" w:after="0" w:line="220" w:lineRule="exact"/>
            <w:ind w:left="726" w:right="-20"/>
          </w:pPr>
        </w:pPrChange>
      </w:pPr>
      <w:del w:id="192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>]</w:delText>
        </w:r>
      </w:del>
    </w:p>
    <w:p w:rsidR="00AA2718" w:rsidDel="005F30E2" w:rsidRDefault="00AA2718" w:rsidP="005F30E2">
      <w:pPr>
        <w:spacing w:before="13" w:after="0" w:line="220" w:lineRule="exact"/>
        <w:ind w:left="726" w:right="-20"/>
        <w:rPr>
          <w:del w:id="193" w:author="XHDXKA" w:date="2017-07-18T11:15:00Z"/>
          <w:rFonts w:ascii="Courier New" w:eastAsia="Courier New" w:hAnsi="Courier New" w:cs="Courier New"/>
          <w:sz w:val="20"/>
          <w:szCs w:val="20"/>
        </w:rPr>
      </w:pPr>
    </w:p>
    <w:p w:rsidR="00AA2718" w:rsidDel="005F30E2" w:rsidRDefault="00AA2718" w:rsidP="005F30E2">
      <w:pPr>
        <w:spacing w:before="13" w:after="0" w:line="220" w:lineRule="exact"/>
        <w:ind w:right="-20"/>
        <w:rPr>
          <w:del w:id="194" w:author="XHDXKA" w:date="2017-07-18T11:15:00Z"/>
          <w:rFonts w:ascii="Courier New" w:eastAsia="Courier New" w:hAnsi="Courier New" w:cs="Courier New"/>
          <w:sz w:val="20"/>
          <w:szCs w:val="20"/>
        </w:rPr>
        <w:pPrChange w:id="195" w:author="XHDXKA" w:date="2017-07-18T11:15:00Z">
          <w:pPr>
            <w:spacing w:before="13" w:after="0" w:line="220" w:lineRule="exact"/>
            <w:ind w:left="726" w:right="-20"/>
          </w:pPr>
        </w:pPrChange>
      </w:pPr>
    </w:p>
    <w:p w:rsidR="00AA2718" w:rsidDel="005F30E2" w:rsidRDefault="00AA2718" w:rsidP="005F30E2">
      <w:pPr>
        <w:spacing w:before="20" w:after="0" w:line="240" w:lineRule="auto"/>
        <w:ind w:right="-20"/>
        <w:rPr>
          <w:del w:id="196" w:author="XHDXKA" w:date="2017-07-18T11:15:00Z"/>
          <w:rFonts w:ascii="Courier New" w:eastAsia="Courier New" w:hAnsi="Courier New" w:cs="Courier New"/>
          <w:sz w:val="20"/>
          <w:szCs w:val="20"/>
        </w:rPr>
        <w:pPrChange w:id="197" w:author="XHDXKA" w:date="2017-07-18T11:15:00Z">
          <w:pPr>
            <w:spacing w:before="20" w:after="0" w:line="240" w:lineRule="auto"/>
            <w:ind w:left="726" w:right="-20"/>
          </w:pPr>
        </w:pPrChange>
      </w:pPr>
      <w:del w:id="198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>Loop through all land parcels</w:delText>
        </w:r>
      </w:del>
    </w:p>
    <w:p w:rsidR="00AA2718" w:rsidDel="005F30E2" w:rsidRDefault="00AA2718" w:rsidP="005F30E2">
      <w:pPr>
        <w:spacing w:before="20" w:after="0" w:line="240" w:lineRule="auto"/>
        <w:ind w:left="726" w:right="-20"/>
        <w:rPr>
          <w:del w:id="199" w:author="XHDXKA" w:date="2017-07-18T11:15:00Z"/>
          <w:rFonts w:ascii="Courier New" w:eastAsia="Courier New" w:hAnsi="Courier New" w:cs="Courier New"/>
          <w:sz w:val="20"/>
          <w:szCs w:val="20"/>
        </w:rPr>
        <w:pPrChange w:id="200" w:author="XHDXKA" w:date="2017-07-18T11:15:00Z">
          <w:pPr>
            <w:spacing w:before="13" w:after="0" w:line="220" w:lineRule="exact"/>
            <w:ind w:left="726" w:right="-20"/>
          </w:pPr>
        </w:pPrChange>
      </w:pPr>
      <w:del w:id="201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[</w:delText>
        </w:r>
      </w:del>
    </w:p>
    <w:p w:rsidR="00AA2718" w:rsidDel="005F30E2" w:rsidRDefault="00AA2718" w:rsidP="005F30E2">
      <w:pPr>
        <w:spacing w:before="13" w:after="0" w:line="220" w:lineRule="exact"/>
        <w:ind w:left="726" w:right="-20"/>
        <w:rPr>
          <w:del w:id="202" w:author="XHDXKA" w:date="2017-07-18T11:15:00Z"/>
          <w:rFonts w:ascii="Courier New" w:eastAsia="Courier New" w:hAnsi="Courier New" w:cs="Courier New"/>
          <w:sz w:val="20"/>
          <w:szCs w:val="20"/>
        </w:rPr>
        <w:pPrChange w:id="203" w:author="XHDXKA" w:date="2017-07-18T11:15:00Z">
          <w:pPr>
            <w:spacing w:after="0" w:line="240" w:lineRule="auto"/>
            <w:ind w:left="726" w:right="-20"/>
          </w:pPr>
        </w:pPrChange>
      </w:pPr>
      <w:del w:id="204" w:author="XHDXKA" w:date="2017-07-18T11:15:00Z">
        <w:r w:rsidDel="005F30E2">
          <w:rPr>
            <w:rFonts w:ascii="Courier New" w:eastAsia="Courier New" w:hAnsi="Courier New" w:cs="Courier New"/>
            <w:sz w:val="20"/>
            <w:szCs w:val="20"/>
          </w:rPr>
          <w:delText xml:space="preserve">   If (</w:delText>
        </w:r>
        <w:r w:rsidRPr="00BE7697"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GTGP_part_flag</w:delText>
        </w:r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= 1</w:delText>
        </w:r>
        <w:r w:rsidDel="005F30E2">
          <w:rPr>
            <w:rFonts w:ascii="Courier New" w:eastAsia="Courier New" w:hAnsi="Courier New" w:cs="Courier New"/>
            <w:sz w:val="20"/>
            <w:szCs w:val="20"/>
          </w:rPr>
          <w:delText>) then</w:delText>
        </w:r>
      </w:del>
    </w:p>
    <w:p w:rsidR="00AA2718" w:rsidDel="005F30E2" w:rsidRDefault="00AA2718" w:rsidP="005F30E2">
      <w:pPr>
        <w:spacing w:after="0" w:line="240" w:lineRule="auto"/>
        <w:ind w:left="726" w:right="-20"/>
        <w:rPr>
          <w:del w:id="205" w:author="XHDXKA" w:date="2017-07-18T11:15:00Z"/>
          <w:rFonts w:ascii="Courier New" w:eastAsia="Courier New" w:hAnsi="Courier New" w:cs="Courier New"/>
          <w:position w:val="1"/>
          <w:sz w:val="20"/>
          <w:szCs w:val="20"/>
        </w:rPr>
        <w:pPrChange w:id="206" w:author="XHDXKA" w:date="2017-07-18T11:15:00Z">
          <w:pPr>
            <w:spacing w:before="13" w:after="0" w:line="220" w:lineRule="exact"/>
            <w:ind w:left="726" w:right="-20"/>
          </w:pPr>
        </w:pPrChange>
      </w:pPr>
      <w:del w:id="207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  [</w:delText>
        </w:r>
      </w:del>
    </w:p>
    <w:p w:rsidR="00AA2718" w:rsidDel="005F30E2" w:rsidRDefault="00AA2718" w:rsidP="005F30E2">
      <w:pPr>
        <w:spacing w:before="13" w:after="0" w:line="220" w:lineRule="exact"/>
        <w:ind w:left="726" w:right="-20"/>
        <w:rPr>
          <w:del w:id="208" w:author="XHDXKA" w:date="2017-07-18T11:15:00Z"/>
          <w:rFonts w:ascii="Courier New" w:eastAsia="Courier New" w:hAnsi="Courier New" w:cs="Courier New"/>
          <w:position w:val="1"/>
          <w:sz w:val="20"/>
          <w:szCs w:val="20"/>
        </w:rPr>
      </w:pPr>
      <w:del w:id="209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     Set the GTGP status to GTGP for one non-GTGP that is le</w:delText>
        </w:r>
        <w:r w:rsidR="00DC72BC"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a</w:delText>
        </w:r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st close to the household;</w:delText>
        </w:r>
      </w:del>
    </w:p>
    <w:p w:rsidR="00AA2718" w:rsidDel="005F30E2" w:rsidRDefault="00AA2718" w:rsidP="005F30E2">
      <w:pPr>
        <w:spacing w:before="13" w:after="0" w:line="220" w:lineRule="exact"/>
        <w:ind w:left="726" w:right="-20"/>
        <w:rPr>
          <w:del w:id="210" w:author="XHDXKA" w:date="2017-07-18T11:15:00Z"/>
          <w:rFonts w:ascii="Courier New" w:eastAsia="Courier New" w:hAnsi="Courier New" w:cs="Courier New"/>
          <w:position w:val="1"/>
          <w:sz w:val="20"/>
          <w:szCs w:val="20"/>
        </w:rPr>
      </w:pPr>
      <w:del w:id="211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 xml:space="preserve">   ]</w:delText>
        </w:r>
      </w:del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del w:id="212" w:author="XHDXKA" w:date="2017-07-18T11:15:00Z">
        <w:r w:rsidDel="005F30E2">
          <w:rPr>
            <w:rFonts w:ascii="Courier New" w:eastAsia="Courier New" w:hAnsi="Courier New" w:cs="Courier New"/>
            <w:position w:val="1"/>
            <w:sz w:val="20"/>
            <w:szCs w:val="20"/>
          </w:rPr>
          <w:delText>]</w:delText>
        </w:r>
      </w:del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F30E2">
        <w:rPr>
          <w:rFonts w:ascii="Courier New" w:eastAsia="Courier New" w:hAnsi="Courier New" w:cs="Courier New"/>
          <w:color w:val="00B0F0"/>
          <w:sz w:val="20"/>
          <w:szCs w:val="20"/>
          <w:rPrChange w:id="213" w:author="XHDXKA" w:date="2017-07-18T11:16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0.</w:t>
      </w:r>
      <w:r w:rsidR="0038236C" w:rsidRPr="005F30E2">
        <w:rPr>
          <w:rFonts w:ascii="Courier New" w:eastAsia="Courier New" w:hAnsi="Courier New" w:cs="Courier New"/>
          <w:color w:val="00B0F0"/>
          <w:sz w:val="20"/>
          <w:szCs w:val="20"/>
          <w:rPrChange w:id="214" w:author="XHDXKA" w:date="2017-07-18T11:16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income_local_offfarm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2B074A">
        <w:rPr>
          <w:rFonts w:ascii="Courier New" w:eastAsia="Courier New" w:hAnsi="Courier New" w:cs="Courier New"/>
          <w:sz w:val="20"/>
          <w:szCs w:val="20"/>
        </w:rPr>
        <w:t>sum(</w:t>
      </w:r>
      <w:proofErr w:type="spellStart"/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Yuan_last_yr_remittances_mig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>;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P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</w:t>
      </w:r>
      <w:proofErr w:type="spellStart"/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>of the individual changed to 4 ** off farm work</w:t>
      </w:r>
    </w:p>
    <w:p w:rsidR="00CF4627" w:rsidRDefault="00CF4627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 xml:space="preserve">set to = </w:t>
      </w:r>
      <w:r w:rsidR="00504C8C">
        <w:rPr>
          <w:rFonts w:ascii="Courier New" w:eastAsia="Courier New" w:hAnsi="Courier New" w:cs="Courier New"/>
          <w:sz w:val="20"/>
          <w:szCs w:val="20"/>
        </w:rPr>
        <w:t>a random # follows N(1200,400^2); ** set remittances for new migrants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ins w:id="215" w:author="XHDXKA" w:date="2017-07-18T11:51:00Z">
        <w:r w:rsidR="0082184F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091720" w:rsidDel="002B074A" w:rsidRDefault="00091720" w:rsidP="00091720">
      <w:pPr>
        <w:rPr>
          <w:del w:id="216" w:author="XHDXKA" w:date="2017-07-18T11:07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2B074A" w:rsidRDefault="002B074A" w:rsidP="0082184F">
      <w:pPr>
        <w:ind w:firstLine="480"/>
        <w:rPr>
          <w:ins w:id="217" w:author="XHDXKA" w:date="2017-07-18T11:51:00Z"/>
          <w:rFonts w:ascii="Courier New" w:eastAsia="Courier New" w:hAnsi="Courier New" w:cs="Courier New"/>
          <w:sz w:val="20"/>
          <w:szCs w:val="20"/>
        </w:rPr>
        <w:pPrChange w:id="218" w:author="XHDXKA" w:date="2017-07-18T11:51:00Z">
          <w:pPr/>
        </w:pPrChange>
      </w:pPr>
      <w:del w:id="219" w:author="XHDXKA" w:date="2017-07-18T11:07:00Z">
        <w:r w:rsidDel="002B074A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delText xml:space="preserve">    </w:delText>
        </w:r>
      </w:del>
      <w:ins w:id="220" w:author="XHDXKA" w:date="2017-07-18T11:26:00Z">
        <w:r w:rsidR="000374B6"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Preset </w:t>
        </w:r>
        <w:proofErr w:type="spellStart"/>
        <w:r w:rsidR="000374B6">
          <w:rPr>
            <w:rFonts w:ascii="Courier New" w:eastAsia="Courier New" w:hAnsi="Courier New" w:cs="Courier New"/>
            <w:sz w:val="20"/>
            <w:szCs w:val="20"/>
          </w:rPr>
          <w:t>minimum_</w:t>
        </w:r>
        <w:r w:rsidR="000374B6">
          <w:rPr>
            <w:rFonts w:ascii="Courier New" w:eastAsia="Courier New" w:hAnsi="Courier New" w:cs="Courier New"/>
            <w:sz w:val="20"/>
            <w:szCs w:val="20"/>
          </w:rPr>
          <w:t>non</w:t>
        </w:r>
        <w:proofErr w:type="spellEnd"/>
        <w:r w:rsidR="000374B6">
          <w:rPr>
            <w:rFonts w:ascii="Courier New" w:eastAsia="Courier New" w:hAnsi="Courier New" w:cs="Courier New"/>
            <w:sz w:val="20"/>
            <w:szCs w:val="20"/>
          </w:rPr>
          <w:t>-GTGP</w:t>
        </w:r>
        <w:r w:rsidR="000374B6"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  <w:r w:rsidR="000374B6" w:rsidRPr="0089769E">
          <w:rPr>
            <w:rFonts w:ascii="Courier New" w:eastAsia="Courier New" w:hAnsi="Courier New" w:cs="Courier New"/>
            <w:color w:val="00B0F0"/>
            <w:sz w:val="20"/>
            <w:szCs w:val="20"/>
            <w:rPrChange w:id="221" w:author="XHDXKA" w:date="2017-07-18T11:33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>0.3</w:t>
        </w:r>
      </w:ins>
      <w:ins w:id="222" w:author="XHDXKA" w:date="2017-07-18T11:27:00Z">
        <w:r w:rsidR="000374B6">
          <w:rPr>
            <w:rFonts w:ascii="Courier New" w:eastAsia="Courier New" w:hAnsi="Courier New" w:cs="Courier New"/>
            <w:sz w:val="20"/>
            <w:szCs w:val="20"/>
          </w:rPr>
          <w:t>;</w:t>
        </w:r>
      </w:ins>
      <w:ins w:id="223" w:author="XHDXKA" w:date="2017-07-18T11:26:00Z">
        <w:r w:rsidR="000374B6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224" w:author="XHDXKA" w:date="2017-07-18T11:27:00Z">
        <w:r w:rsidR="000374B6">
          <w:rPr>
            <w:rFonts w:ascii="Courier New" w:eastAsia="Courier New" w:hAnsi="Courier New" w:cs="Courier New"/>
            <w:sz w:val="20"/>
            <w:szCs w:val="20"/>
          </w:rPr>
          <w:t>**</w:t>
        </w:r>
      </w:ins>
      <w:ins w:id="225" w:author="XHDXKA" w:date="2017-07-18T11:26:00Z">
        <w:r w:rsidR="000374B6">
          <w:rPr>
            <w:rFonts w:ascii="Courier New" w:eastAsia="Courier New" w:hAnsi="Courier New" w:cs="Courier New"/>
            <w:sz w:val="20"/>
            <w:szCs w:val="20"/>
          </w:rPr>
          <w:t>minimum area of non-GTGP land each household should hold</w:t>
        </w:r>
      </w:ins>
      <w:ins w:id="226" w:author="XHDXKA" w:date="2017-07-18T12:13:00Z">
        <w:r w:rsidR="007D3210">
          <w:rPr>
            <w:rFonts w:ascii="Courier New" w:eastAsia="Courier New" w:hAnsi="Courier New" w:cs="Courier New"/>
            <w:sz w:val="20"/>
            <w:szCs w:val="20"/>
          </w:rPr>
          <w:t xml:space="preserve">, </w:t>
        </w:r>
        <w:r w:rsidR="0021321C">
          <w:rPr>
            <w:rFonts w:ascii="Courier New" w:eastAsia="Courier New" w:hAnsi="Courier New" w:cs="Courier New"/>
            <w:sz w:val="20"/>
            <w:szCs w:val="20"/>
          </w:rPr>
          <w:t xml:space="preserve">meet what observed and handle issues of </w:t>
        </w:r>
      </w:ins>
      <w:ins w:id="227" w:author="XHDXKA" w:date="2017-07-18T12:14:00Z">
        <w:r w:rsidR="0021321C" w:rsidRPr="0021321C">
          <w:rPr>
            <w:rFonts w:ascii="Courier New" w:eastAsia="Courier New" w:hAnsi="Courier New" w:cs="Courier New"/>
            <w:sz w:val="20"/>
            <w:szCs w:val="20"/>
          </w:rPr>
          <w:t xml:space="preserve">land scarcity </w:t>
        </w:r>
      </w:ins>
      <w:bookmarkStart w:id="228" w:name="_GoBack"/>
      <w:bookmarkEnd w:id="228"/>
      <w:ins w:id="229" w:author="XHDXKA" w:date="2017-07-18T11:27:00Z">
        <w:r w:rsidR="000374B6">
          <w:rPr>
            <w:rFonts w:ascii="Courier New" w:eastAsia="Courier New" w:hAnsi="Courier New" w:cs="Courier New"/>
            <w:sz w:val="20"/>
            <w:szCs w:val="20"/>
          </w:rPr>
          <w:t>**</w:t>
        </w:r>
      </w:ins>
    </w:p>
    <w:p w:rsidR="0082184F" w:rsidRDefault="0082184F" w:rsidP="0082184F">
      <w:pPr>
        <w:rPr>
          <w:ins w:id="230" w:author="XHDXKA" w:date="2017-07-18T11:52:00Z"/>
          <w:rFonts w:ascii="Courier New" w:eastAsia="Courier New" w:hAnsi="Courier New" w:cs="Courier New"/>
          <w:sz w:val="20"/>
          <w:szCs w:val="20"/>
        </w:rPr>
      </w:pPr>
      <w:ins w:id="231" w:author="XHDXKA" w:date="2017-07-18T11:51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232" w:author="XHDXKA" w:date="2017-07-18T11:52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Loop through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all </w:t>
        </w:r>
        <w:r>
          <w:rPr>
            <w:rFonts w:ascii="Courier New" w:eastAsia="Courier New" w:hAnsi="Courier New" w:cs="Courier New"/>
            <w:sz w:val="20"/>
            <w:szCs w:val="20"/>
          </w:rPr>
          <w:t>household</w:t>
        </w:r>
        <w:r>
          <w:rPr>
            <w:rFonts w:ascii="Courier New" w:eastAsia="Courier New" w:hAnsi="Courier New" w:cs="Courier New"/>
            <w:sz w:val="20"/>
            <w:szCs w:val="20"/>
          </w:rPr>
          <w:t>s</w:t>
        </w:r>
        <w:r>
          <w:rPr>
            <w:rFonts w:ascii="Courier New" w:eastAsia="Courier New" w:hAnsi="Courier New" w:cs="Courier New"/>
            <w:sz w:val="20"/>
            <w:szCs w:val="20"/>
          </w:rPr>
          <w:t>:</w:t>
        </w:r>
      </w:ins>
    </w:p>
    <w:p w:rsidR="0082184F" w:rsidRPr="002B074A" w:rsidRDefault="0082184F" w:rsidP="0082184F">
      <w:pPr>
        <w:rPr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233" w:author="XHDXKA" w:date="2017-07-18T11:52:00Z">
        <w:r>
          <w:rPr>
            <w:rFonts w:ascii="Courier New" w:eastAsia="Courier New" w:hAnsi="Courier New" w:cs="Courier New"/>
            <w:sz w:val="20"/>
            <w:szCs w:val="20"/>
          </w:rPr>
          <w:t xml:space="preserve">  [</w:t>
        </w:r>
      </w:ins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ins w:id="234" w:author="XHDXKA" w:date="2017-07-18T11:51:00Z">
        <w:r w:rsidR="0082184F">
          <w:rPr>
            <w:rFonts w:ascii="Courier New" w:eastAsia="Courier New" w:hAnsi="Courier New" w:cs="Courier New"/>
            <w:sz w:val="20"/>
            <w:szCs w:val="20"/>
          </w:rPr>
          <w:t xml:space="preserve"> for a household</w:t>
        </w:r>
      </w:ins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ins w:id="235" w:author="XHDXKA" w:date="2017-07-18T11:57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ins w:id="236" w:author="XHDXKA" w:date="2017-07-18T11:53:00Z"/>
          <w:rFonts w:ascii="Courier New" w:eastAsia="Courier New" w:hAnsi="Courier New" w:cs="Courier New"/>
          <w:sz w:val="20"/>
          <w:szCs w:val="20"/>
        </w:rPr>
      </w:pPr>
      <w:ins w:id="237" w:author="XHDXKA" w:date="2017-07-18T11:57:00Z">
        <w:r>
          <w:rPr>
            <w:rFonts w:ascii="Courier New" w:eastAsia="Courier New" w:hAnsi="Courier New" w:cs="Courier New"/>
            <w:sz w:val="20"/>
            <w:szCs w:val="20"/>
          </w:rPr>
          <w:t xml:space="preserve">   Calcula</w:t>
        </w:r>
      </w:ins>
      <w:ins w:id="238" w:author="XHDXKA" w:date="2017-07-18T11:58:00Z">
        <w:r>
          <w:rPr>
            <w:rFonts w:ascii="Courier New" w:eastAsia="Courier New" w:hAnsi="Courier New" w:cs="Courier New"/>
            <w:sz w:val="20"/>
            <w:szCs w:val="20"/>
          </w:rPr>
          <w:t xml:space="preserve">te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total_non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-GTGP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; ** add up all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non_GTGP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land **</w:t>
        </w:r>
      </w:ins>
    </w:p>
    <w:p w:rsidR="00FA1FF9" w:rsidRDefault="00FA1FF9" w:rsidP="0087402B">
      <w:pPr>
        <w:ind w:firstLine="480"/>
        <w:rPr>
          <w:ins w:id="239" w:author="XHDXKA" w:date="2017-07-18T11:33:00Z"/>
          <w:rFonts w:ascii="Courier New" w:eastAsia="Courier New" w:hAnsi="Courier New" w:cs="Courier New"/>
          <w:sz w:val="20"/>
          <w:szCs w:val="20"/>
        </w:rPr>
      </w:pPr>
      <w:ins w:id="240" w:author="XHDXKA" w:date="2017-07-18T11:53:00Z">
        <w:r>
          <w:rPr>
            <w:rFonts w:ascii="Courier New" w:eastAsia="Courier New" w:hAnsi="Courier New" w:cs="Courier New"/>
            <w:sz w:val="20"/>
            <w:szCs w:val="20"/>
          </w:rPr>
          <w:t xml:space="preserve">   Out of this loop if (</w:t>
        </w:r>
      </w:ins>
      <w:proofErr w:type="spellStart"/>
      <w:ins w:id="241" w:author="XHDXKA" w:date="2017-07-18T11:57:00Z">
        <w:r>
          <w:rPr>
            <w:rFonts w:ascii="Courier New" w:eastAsia="Courier New" w:hAnsi="Courier New" w:cs="Courier New"/>
            <w:sz w:val="20"/>
            <w:szCs w:val="20"/>
          </w:rPr>
          <w:t>total_</w:t>
        </w:r>
      </w:ins>
      <w:ins w:id="242" w:author="XHDXKA" w:date="2017-07-18T11:53:00Z">
        <w:r>
          <w:rPr>
            <w:rFonts w:ascii="Courier New" w:eastAsia="Courier New" w:hAnsi="Courier New" w:cs="Courier New"/>
            <w:sz w:val="20"/>
            <w:szCs w:val="20"/>
          </w:rPr>
          <w:t>non</w:t>
        </w:r>
      </w:ins>
      <w:proofErr w:type="spellEnd"/>
      <w:ins w:id="243" w:author="XHDXKA" w:date="2017-07-18T11:57:00Z">
        <w:r>
          <w:rPr>
            <w:rFonts w:ascii="Courier New" w:eastAsia="Courier New" w:hAnsi="Courier New" w:cs="Courier New"/>
            <w:sz w:val="20"/>
            <w:szCs w:val="20"/>
          </w:rPr>
          <w:t>-</w:t>
        </w:r>
      </w:ins>
      <w:ins w:id="244" w:author="XHDXKA" w:date="2017-07-18T11:53:00Z">
        <w:r>
          <w:rPr>
            <w:rFonts w:ascii="Courier New" w:eastAsia="Courier New" w:hAnsi="Courier New" w:cs="Courier New"/>
            <w:sz w:val="20"/>
            <w:szCs w:val="20"/>
          </w:rPr>
          <w:t xml:space="preserve">GTGP &lt; </w:t>
        </w:r>
      </w:ins>
      <w:proofErr w:type="spellStart"/>
      <w:ins w:id="245" w:author="XHDXKA" w:date="2017-07-18T11:57:00Z">
        <w:r>
          <w:rPr>
            <w:rFonts w:ascii="Courier New" w:eastAsia="Courier New" w:hAnsi="Courier New" w:cs="Courier New"/>
            <w:sz w:val="20"/>
            <w:szCs w:val="20"/>
          </w:rPr>
          <w:t>minimum_non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-GTGP</w:t>
        </w:r>
      </w:ins>
      <w:ins w:id="246" w:author="XHDXKA" w:date="2017-07-18T11:58:00Z">
        <w:r>
          <w:rPr>
            <w:rFonts w:ascii="Courier New" w:eastAsia="Courier New" w:hAnsi="Courier New" w:cs="Courier New"/>
            <w:sz w:val="20"/>
            <w:szCs w:val="20"/>
          </w:rPr>
          <w:t>);</w:t>
        </w:r>
      </w:ins>
      <w:ins w:id="247" w:author="XHDXKA" w:date="2017-07-18T12:12:00Z">
        <w:r w:rsidR="007D3210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89769E" w:rsidRPr="0089769E" w:rsidRDefault="0089769E" w:rsidP="0087402B">
      <w:pPr>
        <w:ind w:firstLine="480"/>
        <w:rPr>
          <w:ins w:id="248" w:author="XHDXKA" w:date="2017-07-18T11:07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249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lastRenderedPageBreak/>
          <w:t xml:space="preserve">   </w:t>
        </w:r>
      </w:ins>
      <w:proofErr w:type="spellStart"/>
      <w:ins w:id="250" w:author="XHDXKA" w:date="2017-07-18T11:34:00Z">
        <w:r>
          <w:rPr>
            <w:rFonts w:ascii="Courier New" w:eastAsia="Courier New" w:hAnsi="Courier New" w:cs="Courier New"/>
            <w:sz w:val="20"/>
            <w:szCs w:val="20"/>
          </w:rPr>
          <w:t>GTGP_par_prob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0;</w:t>
        </w:r>
      </w:ins>
    </w:p>
    <w:p w:rsidR="002B074A" w:rsidRDefault="002B074A" w:rsidP="0087402B">
      <w:pPr>
        <w:ind w:firstLine="480"/>
        <w:rPr>
          <w:ins w:id="251" w:author="XHDXKA" w:date="2017-07-18T11:09:00Z"/>
          <w:rFonts w:ascii="Courier New" w:eastAsiaTheme="minorEastAsia" w:hAnsi="Courier New" w:cs="Courier New" w:hint="eastAsia"/>
          <w:sz w:val="20"/>
          <w:szCs w:val="20"/>
          <w:lang w:eastAsia="zh-CN"/>
        </w:rPr>
      </w:pPr>
      <w:ins w:id="252" w:author="XHDXKA" w:date="2017-07-18T11:07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  </w:t>
        </w:r>
        <w:proofErr w:type="spell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crop_income</w:t>
        </w:r>
        <w:proofErr w:type="spellEnd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= </w:t>
        </w:r>
      </w:ins>
      <w:proofErr w:type="spellStart"/>
      <w:ins w:id="253" w:author="XHDXKA" w:date="2017-07-18T11:08:00Z">
        <w:r>
          <w:rPr>
            <w:rFonts w:ascii="Courier New" w:eastAsia="Courier New" w:hAnsi="Courier New" w:cs="Courier New"/>
            <w:sz w:val="20"/>
            <w:szCs w:val="20"/>
          </w:rPr>
          <w:t>land_outpu</w:t>
        </w:r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t</w:t>
        </w:r>
        <w:proofErr w:type="spellEnd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* </w:t>
        </w:r>
        <w:proofErr w:type="spell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unit_</w:t>
        </w:r>
        <w:proofErr w:type="gram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price</w:t>
        </w:r>
        <w:proofErr w:type="spellEnd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(</w:t>
        </w:r>
        <w:proofErr w:type="gramEnd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with reference to </w:t>
        </w:r>
        <w:proofErr w:type="spell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plant_type</w:t>
        </w:r>
      </w:ins>
      <w:proofErr w:type="spellEnd"/>
      <w:ins w:id="254" w:author="XHDXKA" w:date="2017-07-18T11:09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)</w:t>
        </w:r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；</w:t>
        </w:r>
      </w:ins>
    </w:p>
    <w:p w:rsidR="002B074A" w:rsidRDefault="002B074A" w:rsidP="0087402B">
      <w:pPr>
        <w:ind w:firstLine="480"/>
        <w:rPr>
          <w:ins w:id="255" w:author="XHDXKA" w:date="2017-07-18T11:19:00Z"/>
          <w:rFonts w:ascii="Courier New" w:eastAsia="Courier New" w:hAnsi="Courier New" w:cs="Courier New"/>
          <w:sz w:val="20"/>
          <w:szCs w:val="20"/>
        </w:rPr>
      </w:pPr>
      <w:ins w:id="256" w:author="XHDXKA" w:date="2017-07-18T11:09:00Z"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 xml:space="preserve">   </w:t>
        </w:r>
        <w:proofErr w:type="spellStart"/>
        <w:r w:rsidR="005F30E2">
          <w:rPr>
            <w:rFonts w:ascii="Courier New" w:eastAsiaTheme="minorEastAsia" w:hAnsi="Courier New" w:cs="Courier New"/>
            <w:sz w:val="20"/>
            <w:szCs w:val="20"/>
            <w:lang w:eastAsia="zh-CN"/>
          </w:rPr>
          <w:t>Comp</w:t>
        </w:r>
      </w:ins>
      <w:ins w:id="257" w:author="XHDXKA" w:date="2017-07-18T11:18:00Z">
        <w:r w:rsidR="005F30E2">
          <w:rPr>
            <w:rFonts w:ascii="Courier New" w:eastAsiaTheme="minorEastAsia" w:hAnsi="Courier New" w:cs="Courier New"/>
            <w:sz w:val="20"/>
            <w:szCs w:val="20"/>
            <w:lang w:eastAsia="zh-CN"/>
          </w:rPr>
          <w:t>_amt</w:t>
        </w:r>
      </w:ins>
      <w:proofErr w:type="spellEnd"/>
      <w:ins w:id="258" w:author="XHDXKA" w:date="2017-07-18T11:09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= </w:t>
        </w:r>
      </w:ins>
      <w:proofErr w:type="spellStart"/>
      <w:ins w:id="259" w:author="XHDXKA" w:date="2017-07-18T11:19:00Z">
        <w:r w:rsidR="005F30E2">
          <w:rPr>
            <w:rFonts w:ascii="Courier New" w:eastAsia="Courier New" w:hAnsi="Courier New" w:cs="Courier New"/>
            <w:sz w:val="20"/>
            <w:szCs w:val="20"/>
          </w:rPr>
          <w:t>area_of_land</w:t>
        </w:r>
        <w:proofErr w:type="spellEnd"/>
        <w:r w:rsidR="005F30E2">
          <w:rPr>
            <w:rFonts w:ascii="Courier New" w:eastAsia="Courier New" w:hAnsi="Courier New" w:cs="Courier New"/>
            <w:sz w:val="20"/>
            <w:szCs w:val="20"/>
          </w:rPr>
          <w:t xml:space="preserve"> * </w:t>
        </w:r>
      </w:ins>
      <w:proofErr w:type="spellStart"/>
      <w:ins w:id="260" w:author="XHDXKA" w:date="2017-07-18T11:18:00Z">
        <w:r w:rsidR="005F30E2">
          <w:rPr>
            <w:rFonts w:ascii="Courier New" w:eastAsia="Courier New" w:hAnsi="Courier New" w:cs="Courier New"/>
            <w:sz w:val="20"/>
            <w:szCs w:val="20"/>
          </w:rPr>
          <w:t>unit_comp</w:t>
        </w:r>
      </w:ins>
      <w:proofErr w:type="spellEnd"/>
      <w:ins w:id="261" w:author="XHDXKA" w:date="2017-07-18T11:19:00Z">
        <w:r w:rsidR="005F30E2"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5F30E2" w:rsidRPr="002B074A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  <w:rPrChange w:id="262" w:author="XHDXKA" w:date="2017-07-18T11:07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ins w:id="263" w:author="XHDXKA" w:date="2017-07-18T11:19:00Z">
        <w:r>
          <w:rPr>
            <w:rFonts w:ascii="Courier New" w:eastAsia="Courier New" w:hAnsi="Courier New" w:cs="Courier New"/>
            <w:sz w:val="20"/>
            <w:szCs w:val="20"/>
          </w:rPr>
          <w:t xml:space="preserve">  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GTGP</w:t>
        </w:r>
      </w:ins>
      <w:ins w:id="264" w:author="XHDXKA" w:date="2017-07-18T11:20:00Z">
        <w:r>
          <w:rPr>
            <w:rFonts w:ascii="Courier New" w:eastAsia="Courier New" w:hAnsi="Courier New" w:cs="Courier New"/>
            <w:sz w:val="20"/>
            <w:szCs w:val="20"/>
          </w:rPr>
          <w:t>_</w:t>
        </w:r>
      </w:ins>
      <w:ins w:id="265" w:author="XHDXKA" w:date="2017-07-18T11:19:00Z">
        <w:r>
          <w:rPr>
            <w:rFonts w:ascii="Courier New" w:eastAsia="Courier New" w:hAnsi="Courier New" w:cs="Courier New"/>
            <w:sz w:val="20"/>
            <w:szCs w:val="20"/>
          </w:rPr>
          <w:t>net</w:t>
        </w:r>
      </w:ins>
      <w:ins w:id="266" w:author="XHDXKA" w:date="2017-07-18T11:20:00Z">
        <w:r>
          <w:rPr>
            <w:rFonts w:ascii="Courier New" w:eastAsia="Courier New" w:hAnsi="Courier New" w:cs="Courier New"/>
            <w:sz w:val="20"/>
            <w:szCs w:val="20"/>
          </w:rPr>
          <w:t>_</w:t>
        </w:r>
      </w:ins>
      <w:ins w:id="267" w:author="XHDXKA" w:date="2017-07-18T11:19:00Z">
        <w:r>
          <w:rPr>
            <w:rFonts w:ascii="Courier New" w:eastAsia="Courier New" w:hAnsi="Courier New" w:cs="Courier New"/>
            <w:sz w:val="20"/>
            <w:szCs w:val="20"/>
          </w:rPr>
          <w:t>cash</w:t>
        </w:r>
      </w:ins>
      <w:proofErr w:type="spellEnd"/>
      <w:ins w:id="268" w:author="XHDXKA" w:date="2017-07-18T11:20:00Z"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  <w:proofErr w:type="spellStart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Comp_amt</w:t>
        </w:r>
        <w:proofErr w:type="spellEnd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- </w:t>
        </w:r>
        <w:proofErr w:type="spellStart"/>
        <w:r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crop_income</w:t>
        </w:r>
      </w:ins>
      <w:proofErr w:type="spellEnd"/>
      <w:ins w:id="269" w:author="XHDXKA" w:date="2017-07-18T11:21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;</w:t>
        </w:r>
      </w:ins>
      <w:ins w:id="270" w:author="XHDXKA" w:date="2017-07-18T11:20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**</w:t>
        </w:r>
      </w:ins>
      <w:ins w:id="271" w:author="XHDXKA" w:date="2017-07-18T11:21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on parcel level</w:t>
        </w:r>
      </w:ins>
      <w:ins w:id="272" w:author="XHDXKA" w:date="2017-07-18T11:20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</w:t>
        </w:r>
      </w:ins>
    </w:p>
    <w:p w:rsidR="00091720" w:rsidRDefault="0087402B" w:rsidP="0087402B">
      <w:pPr>
        <w:ind w:firstLine="480"/>
        <w:rPr>
          <w:ins w:id="273" w:author="XHDXKA" w:date="2017-07-18T11:27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ins w:id="274" w:author="XHDXKA" w:date="2017-07-18T11:20:00Z">
        <w:r w:rsidR="005F30E2">
          <w:rPr>
            <w:rFonts w:ascii="Courier New" w:eastAsia="Courier New" w:hAnsi="Courier New" w:cs="Courier New"/>
            <w:sz w:val="20"/>
            <w:szCs w:val="20"/>
          </w:rPr>
          <w:t>**</w:t>
        </w:r>
      </w:ins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ins w:id="275" w:author="XHDXKA" w:date="2017-07-18T11:20:00Z">
        <w:r w:rsidR="005F30E2">
          <w:rPr>
            <w:rFonts w:ascii="Courier New" w:eastAsia="Courier New" w:hAnsi="Courier New" w:cs="Courier New"/>
            <w:sz w:val="20"/>
            <w:szCs w:val="20"/>
          </w:rPr>
          <w:t xml:space="preserve"> on parcel level **</w:t>
        </w:r>
      </w:ins>
      <w:del w:id="276" w:author="XHDXKA" w:date="2017-07-18T11:20:00Z">
        <w:r w:rsidR="00091720" w:rsidDel="005F30E2">
          <w:rPr>
            <w:rFonts w:ascii="Courier New" w:eastAsia="Courier New" w:hAnsi="Courier New" w:cs="Courier New"/>
            <w:sz w:val="20"/>
            <w:szCs w:val="20"/>
          </w:rPr>
          <w:delText xml:space="preserve">. </w:delText>
        </w:r>
      </w:del>
    </w:p>
    <w:p w:rsidR="000374B6" w:rsidRDefault="000374B6" w:rsidP="0087402B">
      <w:pPr>
        <w:ind w:firstLine="480"/>
        <w:rPr>
          <w:ins w:id="277" w:author="XHDXKA" w:date="2017-07-18T11:31:00Z"/>
          <w:rFonts w:ascii="Courier New" w:eastAsia="Courier New" w:hAnsi="Courier New" w:cs="Courier New"/>
          <w:sz w:val="20"/>
          <w:szCs w:val="20"/>
        </w:rPr>
      </w:pPr>
      <w:ins w:id="278" w:author="XHDXKA" w:date="2017-07-18T11:29:00Z">
        <w:r>
          <w:rPr>
            <w:rFonts w:ascii="Courier New" w:eastAsia="Courier New" w:hAnsi="Courier New" w:cs="Courier New"/>
            <w:sz w:val="20"/>
            <w:szCs w:val="20"/>
          </w:rPr>
          <w:t xml:space="preserve">   </w:t>
        </w:r>
        <w:r>
          <w:rPr>
            <w:rFonts w:ascii="Courier New" w:eastAsia="Courier New" w:hAnsi="Courier New" w:cs="Courier New"/>
            <w:sz w:val="20"/>
            <w:szCs w:val="20"/>
          </w:rPr>
          <w:t>If (</w:t>
        </w:r>
      </w:ins>
      <w:proofErr w:type="spellStart"/>
      <w:ins w:id="279" w:author="XHDXKA" w:date="2017-07-18T11:31:00Z">
        <w:r>
          <w:rPr>
            <w:rFonts w:ascii="Courier New" w:eastAsia="Courier New" w:hAnsi="Courier New" w:cs="Courier New"/>
            <w:sz w:val="20"/>
            <w:szCs w:val="20"/>
          </w:rPr>
          <w:t>land_type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1</w:t>
        </w:r>
      </w:ins>
      <w:ins w:id="280" w:author="XHDXKA" w:date="2017-07-18T11:29:00Z">
        <w:r>
          <w:rPr>
            <w:rFonts w:ascii="Courier New" w:eastAsia="Courier New" w:hAnsi="Courier New" w:cs="Courier New"/>
            <w:sz w:val="20"/>
            <w:szCs w:val="20"/>
          </w:rPr>
          <w:t>) Then</w:t>
        </w:r>
      </w:ins>
      <w:ins w:id="281" w:author="XHDXKA" w:date="2017-07-18T11:31:00Z">
        <w:r>
          <w:rPr>
            <w:rFonts w:ascii="Courier New" w:eastAsia="Courier New" w:hAnsi="Courier New" w:cs="Courier New"/>
            <w:sz w:val="20"/>
            <w:szCs w:val="20"/>
          </w:rPr>
          <w:t xml:space="preserve"> ** dry land**</w:t>
        </w:r>
      </w:ins>
    </w:p>
    <w:p w:rsidR="000374B6" w:rsidRDefault="000374B6" w:rsidP="0087402B">
      <w:pPr>
        <w:ind w:firstLine="480"/>
        <w:rPr>
          <w:ins w:id="282" w:author="XHDXKA" w:date="2017-07-18T11:31:00Z"/>
          <w:rFonts w:ascii="Courier New" w:eastAsia="Courier New" w:hAnsi="Courier New" w:cs="Courier New"/>
          <w:sz w:val="20"/>
          <w:szCs w:val="20"/>
        </w:rPr>
      </w:pPr>
      <w:ins w:id="283" w:author="XHDXKA" w:date="2017-07-18T11:31:00Z">
        <w:r>
          <w:rPr>
            <w:rFonts w:ascii="Courier New" w:eastAsia="Courier New" w:hAnsi="Courier New" w:cs="Courier New"/>
            <w:sz w:val="20"/>
            <w:szCs w:val="20"/>
          </w:rPr>
          <w:t xml:space="preserve">   [</w:t>
        </w:r>
      </w:ins>
    </w:p>
    <w:p w:rsidR="000374B6" w:rsidRDefault="0089769E" w:rsidP="004D3C6D">
      <w:pPr>
        <w:spacing w:before="20" w:after="0" w:line="240" w:lineRule="auto"/>
        <w:ind w:left="1440" w:right="-20"/>
        <w:rPr>
          <w:ins w:id="284" w:author="XHDXKA" w:date="2017-07-18T11:47:00Z"/>
          <w:rFonts w:ascii="Courier New" w:eastAsia="Courier New" w:hAnsi="Courier New" w:cs="Courier New"/>
          <w:sz w:val="20"/>
          <w:szCs w:val="20"/>
        </w:rPr>
      </w:pPr>
      <w:proofErr w:type="spellStart"/>
      <w:ins w:id="285" w:author="XHDXKA" w:date="2017-07-18T11:34:00Z">
        <w:r>
          <w:rPr>
            <w:rFonts w:ascii="Courier New" w:eastAsia="Courier New" w:hAnsi="Courier New" w:cs="Courier New"/>
            <w:sz w:val="20"/>
            <w:szCs w:val="20"/>
          </w:rPr>
          <w:t>GTGP_par_prob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286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 xml:space="preserve">= </w:t>
        </w:r>
        <w:proofErr w:type="spellStart"/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(</w:t>
        </w:r>
      </w:ins>
      <w:proofErr w:type="gramEnd"/>
      <w:ins w:id="287" w:author="XHDXKA" w:date="2017-07-18T11:42:00Z">
        <w:r w:rsidR="004D3C6D">
          <w:rPr>
            <w:rFonts w:ascii="Courier New" w:eastAsia="Courier New" w:hAnsi="Courier New" w:cs="Courier New"/>
            <w:sz w:val="20"/>
            <w:szCs w:val="20"/>
          </w:rPr>
          <w:t>1</w:t>
        </w:r>
      </w:ins>
      <w:ins w:id="288" w:author="XHDXKA" w:date="2017-07-18T11:33:00Z">
        <w:r w:rsidR="004D3C6D">
          <w:rPr>
            <w:rFonts w:ascii="Courier New" w:eastAsia="Courier New" w:hAnsi="Courier New" w:cs="Courier New"/>
            <w:sz w:val="20"/>
            <w:szCs w:val="20"/>
          </w:rPr>
          <w:t>.0</w:t>
        </w:r>
      </w:ins>
      <w:ins w:id="289" w:author="XHDXKA" w:date="2017-07-18T11:42:00Z">
        <w:r w:rsidR="004D3C6D">
          <w:rPr>
            <w:rFonts w:ascii="Courier New" w:eastAsia="Courier New" w:hAnsi="Courier New" w:cs="Courier New"/>
            <w:sz w:val="20"/>
            <w:szCs w:val="20"/>
          </w:rPr>
          <w:t>2</w:t>
        </w:r>
      </w:ins>
      <w:ins w:id="290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-</w:t>
        </w:r>
        <w:r w:rsidR="004D3C6D">
          <w:rPr>
            <w:rFonts w:ascii="Courier New" w:eastAsia="Courier New" w:hAnsi="Courier New" w:cs="Courier New"/>
            <w:sz w:val="20"/>
            <w:szCs w:val="20"/>
          </w:rPr>
          <w:t>0.</w:t>
        </w:r>
        <w:r>
          <w:rPr>
            <w:rFonts w:ascii="Courier New" w:eastAsia="Courier New" w:hAnsi="Courier New" w:cs="Courier New"/>
            <w:sz w:val="20"/>
            <w:szCs w:val="20"/>
          </w:rPr>
          <w:t>15*</w:t>
        </w:r>
      </w:ins>
      <w:ins w:id="291" w:author="XHDXKA" w:date="2017-07-18T11:39:00Z">
        <w:r w:rsidRPr="0089769E">
          <w:t xml:space="preserve"> </w:t>
        </w:r>
        <w:r w:rsidRPr="0089769E">
          <w:rPr>
            <w:rFonts w:ascii="Courier New" w:hAnsi="Courier New" w:cs="Courier New"/>
            <w:sz w:val="20"/>
            <w:szCs w:val="20"/>
          </w:rPr>
          <w:t>Age_1</w:t>
        </w:r>
      </w:ins>
      <w:ins w:id="292" w:author="XHDXKA" w:date="2017-07-18T11:43:00Z">
        <w:r w:rsidR="004D3C6D">
          <w:rPr>
            <w:rFonts w:ascii="Courier New" w:hAnsi="Courier New" w:cs="Courier New"/>
            <w:sz w:val="20"/>
            <w:szCs w:val="20"/>
          </w:rPr>
          <w:t xml:space="preserve"> - </w:t>
        </w:r>
      </w:ins>
      <w:ins w:id="293" w:author="XHDXKA" w:date="2017-07-18T11:33:00Z">
        <w:r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>0.</w:t>
        </w:r>
      </w:ins>
      <w:ins w:id="294" w:author="XHDXKA" w:date="2017-07-18T11:42:00Z">
        <w:r w:rsidR="004D3C6D">
          <w:rPr>
            <w:rFonts w:ascii="Courier New" w:eastAsia="Courier New" w:hAnsi="Courier New" w:cs="Courier New"/>
            <w:sz w:val="20"/>
            <w:szCs w:val="20"/>
          </w:rPr>
          <w:t>0</w:t>
        </w:r>
      </w:ins>
      <w:ins w:id="295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7*</w:t>
        </w:r>
        <w:r w:rsidRPr="00133C5E">
          <w:t xml:space="preserve"> </w:t>
        </w:r>
      </w:ins>
      <w:ins w:id="296" w:author="XHDXKA" w:date="2017-07-18T11:39:00Z">
        <w:r w:rsidRPr="0089769E">
          <w:rPr>
            <w:rFonts w:ascii="Courier New" w:eastAsia="Courier New" w:hAnsi="Courier New" w:cs="Courier New"/>
            <w:sz w:val="20"/>
            <w:szCs w:val="20"/>
          </w:rPr>
          <w:t>Gender_1</w:t>
        </w:r>
      </w:ins>
      <w:ins w:id="297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+</w:t>
        </w:r>
        <w:r w:rsidRPr="00133C5E">
          <w:t xml:space="preserve"> </w:t>
        </w:r>
      </w:ins>
      <w:ins w:id="298" w:author="XHDXKA" w:date="2017-07-18T11:43:00Z">
        <w:r w:rsidR="004D3C6D">
          <w:rPr>
            <w:rFonts w:ascii="Courier New" w:eastAsia="Courier New" w:hAnsi="Courier New" w:cs="Courier New"/>
            <w:sz w:val="20"/>
            <w:szCs w:val="20"/>
          </w:rPr>
          <w:t>0.18</w:t>
        </w:r>
      </w:ins>
      <w:ins w:id="299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</w:ins>
      <w:ins w:id="300" w:author="XHDXKA" w:date="2017-07-18T11:39:00Z">
        <w:r w:rsidRPr="0089769E">
          <w:rPr>
            <w:rFonts w:ascii="Courier New" w:eastAsia="Courier New" w:hAnsi="Courier New" w:cs="Courier New"/>
            <w:sz w:val="20"/>
            <w:szCs w:val="20"/>
          </w:rPr>
          <w:t>Education_1</w:t>
        </w:r>
      </w:ins>
      <w:ins w:id="301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 xml:space="preserve"> - 0.58*</w:t>
        </w:r>
        <w:r w:rsidRPr="00133C5E">
          <w:t xml:space="preserve"> </w:t>
        </w:r>
      </w:ins>
      <w:proofErr w:type="spellStart"/>
      <w:ins w:id="302" w:author="XHDXKA" w:date="2017-07-18T11:40:00Z">
        <w:r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303" w:author="XHDXKA" w:date="2017-07-18T11:46:00Z">
        <w:r w:rsidR="004D3C6D">
          <w:rPr>
            <w:rFonts w:ascii="Courier New" w:eastAsia="Courier New" w:hAnsi="Courier New" w:cs="Courier New"/>
            <w:sz w:val="20"/>
            <w:szCs w:val="20"/>
          </w:rPr>
          <w:t>– 0.76</w:t>
        </w:r>
      </w:ins>
      <w:ins w:id="304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</w:ins>
      <w:proofErr w:type="spellStart"/>
      <w:ins w:id="305" w:author="XHDXKA" w:date="2017-07-18T11:41:00Z">
        <w:r w:rsidR="004D3C6D">
          <w:rPr>
            <w:rFonts w:ascii="Courier New" w:eastAsia="Courier New" w:hAnsi="Courier New" w:cs="Courier New"/>
            <w:sz w:val="20"/>
            <w:szCs w:val="20"/>
          </w:rPr>
          <w:t>non_GTGP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land_per</w:t>
        </w:r>
      </w:ins>
      <w:proofErr w:type="spellEnd"/>
      <w:ins w:id="306" w:author="XHDXKA" w:date="2017-07-18T11:43:00Z"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+ </w:t>
        </w:r>
      </w:ins>
      <w:ins w:id="307" w:author="XHDXKA" w:date="2017-07-18T11:46:00Z"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0.08* </w:t>
        </w:r>
      </w:ins>
      <w:proofErr w:type="spellStart"/>
      <w:ins w:id="308" w:author="XHDXKA" w:date="2017-07-18T11:43:00Z">
        <w:r w:rsidR="004D3C6D">
          <w:rPr>
            <w:rFonts w:ascii="Courier New" w:eastAsia="Courier New" w:hAnsi="Courier New" w:cs="Courier New"/>
            <w:sz w:val="20"/>
            <w:szCs w:val="20"/>
          </w:rPr>
          <w:t>GTGP_net_cash</w:t>
        </w:r>
      </w:ins>
      <w:proofErr w:type="spellEnd"/>
      <w:ins w:id="309" w:author="XHDXKA" w:date="2017-07-18T11:33:00Z">
        <w:r>
          <w:rPr>
            <w:rFonts w:ascii="Courier New" w:eastAsia="Courier New" w:hAnsi="Courier New" w:cs="Courier New"/>
            <w:sz w:val="20"/>
            <w:szCs w:val="20"/>
          </w:rPr>
          <w:t>)/(</w:t>
        </w:r>
      </w:ins>
      <w:ins w:id="310" w:author="XHDXKA" w:date="2017-07-18T11:50:00Z">
        <w:r w:rsidR="004D3C6D">
          <w:rPr>
            <w:rFonts w:ascii="Courier New" w:eastAsia="Courier New" w:hAnsi="Courier New" w:cs="Courier New"/>
            <w:sz w:val="20"/>
            <w:szCs w:val="20"/>
          </w:rPr>
          <w:t>1 +</w:t>
        </w:r>
      </w:ins>
      <w:ins w:id="311" w:author="XHDXKA" w:date="2017-07-18T11:46:00Z">
        <w:r w:rsidR="004D3C6D" w:rsidRPr="004D3C6D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>(1.02-0.15*</w:t>
        </w:r>
        <w:r w:rsidR="004D3C6D" w:rsidRPr="0089769E">
          <w:t xml:space="preserve"> </w:t>
        </w:r>
        <w:r w:rsidR="004D3C6D" w:rsidRPr="0089769E">
          <w:rPr>
            <w:rFonts w:ascii="Courier New" w:hAnsi="Courier New" w:cs="Courier New"/>
            <w:sz w:val="20"/>
            <w:szCs w:val="20"/>
          </w:rPr>
          <w:t>Age_1</w:t>
        </w:r>
        <w:r w:rsidR="004D3C6D">
          <w:rPr>
            <w:rFonts w:ascii="Courier New" w:hAnsi="Courier New" w:cs="Courier New"/>
            <w:sz w:val="20"/>
            <w:szCs w:val="20"/>
          </w:rPr>
          <w:t xml:space="preserve"> - </w:t>
        </w:r>
        <w:r w:rsidR="004D3C6D">
          <w:t xml:space="preserve"> </w:t>
        </w:r>
        <w:r w:rsidR="004D3C6D">
          <w:rPr>
            <w:rFonts w:ascii="Courier New" w:eastAsia="Courier New" w:hAnsi="Courier New" w:cs="Courier New"/>
            <w:sz w:val="20"/>
            <w:szCs w:val="20"/>
          </w:rPr>
          <w:t>0.07*</w:t>
        </w:r>
        <w:r w:rsidR="004D3C6D" w:rsidRPr="00133C5E">
          <w:t xml:space="preserve"> </w:t>
        </w:r>
        <w:r w:rsidR="004D3C6D" w:rsidRPr="0089769E">
          <w:rPr>
            <w:rFonts w:ascii="Courier New" w:eastAsia="Courier New" w:hAnsi="Courier New" w:cs="Courier New"/>
            <w:sz w:val="20"/>
            <w:szCs w:val="20"/>
          </w:rPr>
          <w:t>Gender_1</w:t>
        </w:r>
        <w:r w:rsidR="004D3C6D">
          <w:rPr>
            <w:rFonts w:ascii="Courier New" w:eastAsia="Courier New" w:hAnsi="Courier New" w:cs="Courier New"/>
            <w:sz w:val="20"/>
            <w:szCs w:val="20"/>
          </w:rPr>
          <w:t>+</w:t>
        </w:r>
        <w:r w:rsidR="004D3C6D" w:rsidRPr="00133C5E">
          <w:t xml:space="preserve"> </w:t>
        </w:r>
        <w:r w:rsidR="004D3C6D">
          <w:rPr>
            <w:rFonts w:ascii="Courier New" w:eastAsia="Courier New" w:hAnsi="Courier New" w:cs="Courier New"/>
            <w:sz w:val="20"/>
            <w:szCs w:val="20"/>
          </w:rPr>
          <w:t>0.18*</w:t>
        </w:r>
        <w:r w:rsidR="004D3C6D" w:rsidRPr="00133C5E">
          <w:t xml:space="preserve"> </w:t>
        </w:r>
        <w:r w:rsidR="004D3C6D" w:rsidRPr="0089769E">
          <w:rPr>
            <w:rFonts w:ascii="Courier New" w:eastAsia="Courier New" w:hAnsi="Courier New" w:cs="Courier New"/>
            <w:sz w:val="20"/>
            <w:szCs w:val="20"/>
          </w:rPr>
          <w:t>Education_1</w:t>
        </w:r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- 0.58*</w:t>
        </w:r>
        <w:r w:rsidR="004D3C6D" w:rsidRPr="00133C5E">
          <w:t xml:space="preserve">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– 0.76*</w:t>
        </w:r>
        <w:r w:rsidR="004D3C6D" w:rsidRPr="00133C5E">
          <w:t xml:space="preserve">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non_GTGP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land_per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 xml:space="preserve"> + 0.08* </w:t>
        </w:r>
        <w:proofErr w:type="spellStart"/>
        <w:r w:rsidR="004D3C6D">
          <w:rPr>
            <w:rFonts w:ascii="Courier New" w:eastAsia="Courier New" w:hAnsi="Courier New" w:cs="Courier New"/>
            <w:sz w:val="20"/>
            <w:szCs w:val="20"/>
          </w:rPr>
          <w:t>GTGP_net_cash</w:t>
        </w:r>
        <w:proofErr w:type="spellEnd"/>
        <w:r w:rsidR="004D3C6D">
          <w:rPr>
            <w:rFonts w:ascii="Courier New" w:eastAsia="Courier New" w:hAnsi="Courier New" w:cs="Courier New"/>
            <w:sz w:val="20"/>
            <w:szCs w:val="20"/>
          </w:rPr>
          <w:t>)</w:t>
        </w:r>
      </w:ins>
      <w:ins w:id="312" w:author="XHDXKA" w:date="2017-07-18T11:47:00Z">
        <w:r w:rsidR="004D3C6D"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4D3C6D" w:rsidRDefault="004D3C6D" w:rsidP="004D3C6D">
      <w:pPr>
        <w:spacing w:before="20" w:after="0" w:line="240" w:lineRule="auto"/>
        <w:ind w:left="1440" w:right="-20"/>
        <w:rPr>
          <w:ins w:id="313" w:author="XHDXKA" w:date="2017-07-18T11:47:00Z"/>
          <w:rFonts w:ascii="Courier New" w:eastAsia="Courier New" w:hAnsi="Courier New" w:cs="Courier New"/>
          <w:sz w:val="20"/>
          <w:szCs w:val="20"/>
        </w:rPr>
      </w:pPr>
    </w:p>
    <w:p w:rsidR="004D3C6D" w:rsidRDefault="004D3C6D" w:rsidP="004D3C6D">
      <w:pPr>
        <w:spacing w:before="20" w:after="0" w:line="240" w:lineRule="auto"/>
        <w:ind w:left="1440" w:right="-20"/>
        <w:rPr>
          <w:ins w:id="314" w:author="XHDXKA" w:date="2017-07-18T11:47:00Z"/>
          <w:rFonts w:ascii="Courier New" w:eastAsia="Courier New" w:hAnsi="Courier New" w:cs="Courier New"/>
          <w:sz w:val="20"/>
          <w:szCs w:val="20"/>
        </w:rPr>
      </w:pPr>
      <w:ins w:id="315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 xml:space="preserve">Else ** </w:t>
        </w:r>
      </w:ins>
      <w:ins w:id="316" w:author="XHDXKA" w:date="2017-07-18T11:48:00Z">
        <w:r w:rsidRPr="004D3C6D">
          <w:rPr>
            <w:rFonts w:ascii="Courier New" w:eastAsia="Courier New" w:hAnsi="Courier New" w:cs="Courier New"/>
            <w:sz w:val="20"/>
            <w:szCs w:val="20"/>
          </w:rPr>
          <w:t>rice paddy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**</w:t>
        </w:r>
      </w:ins>
    </w:p>
    <w:p w:rsidR="004D3C6D" w:rsidRDefault="004D3C6D" w:rsidP="004D3C6D">
      <w:pPr>
        <w:spacing w:before="20" w:after="0" w:line="240" w:lineRule="auto"/>
        <w:ind w:left="1440" w:right="-20"/>
        <w:rPr>
          <w:ins w:id="317" w:author="XHDXKA" w:date="2017-07-18T11:47:00Z"/>
          <w:rFonts w:ascii="Courier New" w:eastAsia="Courier New" w:hAnsi="Courier New" w:cs="Courier New"/>
          <w:sz w:val="20"/>
          <w:szCs w:val="20"/>
        </w:rPr>
      </w:pPr>
      <w:ins w:id="318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[</w:t>
        </w:r>
      </w:ins>
    </w:p>
    <w:p w:rsidR="004D3C6D" w:rsidRDefault="004D3C6D" w:rsidP="004D3C6D">
      <w:pPr>
        <w:spacing w:before="20" w:after="0" w:line="240" w:lineRule="auto"/>
        <w:ind w:left="1800" w:right="-20"/>
        <w:rPr>
          <w:ins w:id="319" w:author="XHDXKA" w:date="2017-07-18T11:47:00Z"/>
          <w:rFonts w:ascii="Courier New" w:eastAsia="Courier New" w:hAnsi="Courier New" w:cs="Courier New"/>
          <w:sz w:val="20"/>
          <w:szCs w:val="20"/>
        </w:rPr>
        <w:pPrChange w:id="320" w:author="XHDXKA" w:date="2017-07-18T11:47:00Z">
          <w:pPr>
            <w:spacing w:before="20" w:after="0" w:line="240" w:lineRule="auto"/>
            <w:ind w:left="1440" w:right="-20"/>
          </w:pPr>
        </w:pPrChange>
      </w:pPr>
      <w:proofErr w:type="spellStart"/>
      <w:ins w:id="321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GTGP_par_prob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  <w:proofErr w:type="spellStart"/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(</w:t>
        </w:r>
        <w:proofErr w:type="gramEnd"/>
        <w:r>
          <w:rPr>
            <w:rFonts w:ascii="Courier New" w:eastAsia="Courier New" w:hAnsi="Courier New" w:cs="Courier New"/>
            <w:sz w:val="20"/>
            <w:szCs w:val="20"/>
          </w:rPr>
          <w:t>1</w:t>
        </w:r>
        <w:r>
          <w:rPr>
            <w:rFonts w:ascii="Courier New" w:eastAsia="Courier New" w:hAnsi="Courier New" w:cs="Courier New"/>
            <w:sz w:val="20"/>
            <w:szCs w:val="20"/>
          </w:rPr>
          <w:t>.</w:t>
        </w:r>
      </w:ins>
      <w:ins w:id="322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24</w:t>
        </w:r>
      </w:ins>
      <w:ins w:id="323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-0.</w:t>
        </w:r>
        <w:r>
          <w:rPr>
            <w:rFonts w:ascii="Courier New" w:eastAsia="Courier New" w:hAnsi="Courier New" w:cs="Courier New"/>
            <w:sz w:val="20"/>
            <w:szCs w:val="20"/>
          </w:rPr>
          <w:t>1</w:t>
        </w:r>
      </w:ins>
      <w:ins w:id="324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6</w:t>
        </w:r>
      </w:ins>
      <w:ins w:id="325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89769E">
          <w:t xml:space="preserve"> </w:t>
        </w:r>
        <w:r w:rsidRPr="0089769E">
          <w:rPr>
            <w:rFonts w:ascii="Courier New" w:hAnsi="Courier New" w:cs="Courier New"/>
            <w:sz w:val="20"/>
            <w:szCs w:val="20"/>
          </w:rPr>
          <w:t>Age_1</w:t>
        </w:r>
        <w:r>
          <w:rPr>
            <w:rFonts w:ascii="Courier New" w:hAnsi="Courier New" w:cs="Courier New"/>
            <w:sz w:val="20"/>
            <w:szCs w:val="20"/>
          </w:rPr>
          <w:t xml:space="preserve"> - </w:t>
        </w:r>
        <w:r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>0.0</w:t>
        </w:r>
      </w:ins>
      <w:ins w:id="326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9</w:t>
        </w:r>
      </w:ins>
      <w:ins w:id="327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  <w:r w:rsidRPr="0089769E">
          <w:rPr>
            <w:rFonts w:ascii="Courier New" w:eastAsia="Courier New" w:hAnsi="Courier New" w:cs="Courier New"/>
            <w:sz w:val="20"/>
            <w:szCs w:val="20"/>
          </w:rPr>
          <w:t>Gender_1</w:t>
        </w:r>
        <w:r>
          <w:rPr>
            <w:rFonts w:ascii="Courier New" w:eastAsia="Courier New" w:hAnsi="Courier New" w:cs="Courier New"/>
            <w:sz w:val="20"/>
            <w:szCs w:val="20"/>
          </w:rPr>
          <w:t>+</w:t>
        </w:r>
        <w:r w:rsidRPr="00133C5E"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>0.1</w:t>
        </w:r>
      </w:ins>
      <w:ins w:id="328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2</w:t>
        </w:r>
      </w:ins>
      <w:ins w:id="329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  <w:r>
          <w:t xml:space="preserve"> </w:t>
        </w:r>
        <w:r w:rsidRPr="0089769E">
          <w:rPr>
            <w:rFonts w:ascii="Courier New" w:eastAsia="Courier New" w:hAnsi="Courier New" w:cs="Courier New"/>
            <w:sz w:val="20"/>
            <w:szCs w:val="20"/>
          </w:rPr>
          <w:t>Education_1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- 0.</w:t>
        </w:r>
      </w:ins>
      <w:ins w:id="330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23</w:t>
        </w:r>
      </w:ins>
      <w:ins w:id="331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– 0.</w:t>
        </w:r>
      </w:ins>
      <w:ins w:id="332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85</w:t>
        </w:r>
      </w:ins>
      <w:ins w:id="333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*</w:t>
        </w:r>
        <w:r w:rsidRPr="00133C5E"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non_GTGP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land_per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+ </w:t>
        </w:r>
        <w:r>
          <w:rPr>
            <w:rFonts w:ascii="Courier New" w:eastAsia="Courier New" w:hAnsi="Courier New" w:cs="Courier New"/>
            <w:sz w:val="20"/>
            <w:szCs w:val="20"/>
          </w:rPr>
          <w:t>0.</w:t>
        </w:r>
      </w:ins>
      <w:ins w:id="334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12</w:t>
        </w:r>
      </w:ins>
      <w:ins w:id="335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 xml:space="preserve">*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GTGP_net_cash</w:t>
        </w:r>
      </w:ins>
      <w:proofErr w:type="spellEnd"/>
      <w:ins w:id="336" w:author="XHDXKA" w:date="2017-07-18T11:50:00Z">
        <w:r>
          <w:rPr>
            <w:rFonts w:ascii="Courier New" w:eastAsia="Courier New" w:hAnsi="Courier New" w:cs="Courier New"/>
            <w:sz w:val="20"/>
            <w:szCs w:val="20"/>
          </w:rPr>
          <w:t xml:space="preserve">) / (1 + </w:t>
        </w:r>
      </w:ins>
      <w:proofErr w:type="spellStart"/>
      <w:ins w:id="337" w:author="XHDXKA" w:date="2017-07-18T11:49:00Z">
        <w:r>
          <w:rPr>
            <w:rFonts w:ascii="Courier New" w:eastAsia="Courier New" w:hAnsi="Courier New" w:cs="Courier New"/>
            <w:sz w:val="20"/>
            <w:szCs w:val="20"/>
          </w:rPr>
          <w:t>exp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(1.24-0.16*</w:t>
        </w:r>
        <w:r w:rsidRPr="0089769E">
          <w:t xml:space="preserve"> </w:t>
        </w:r>
        <w:r w:rsidRPr="0089769E">
          <w:rPr>
            <w:rFonts w:ascii="Courier New" w:hAnsi="Courier New" w:cs="Courier New"/>
            <w:sz w:val="20"/>
            <w:szCs w:val="20"/>
          </w:rPr>
          <w:t>Age_1</w:t>
        </w:r>
        <w:r>
          <w:rPr>
            <w:rFonts w:ascii="Courier New" w:hAnsi="Courier New" w:cs="Courier New"/>
            <w:sz w:val="20"/>
            <w:szCs w:val="20"/>
          </w:rPr>
          <w:t xml:space="preserve"> - </w:t>
        </w:r>
        <w:r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>0.09*</w:t>
        </w:r>
        <w:r w:rsidRPr="00133C5E">
          <w:t xml:space="preserve"> </w:t>
        </w:r>
        <w:r w:rsidRPr="0089769E">
          <w:rPr>
            <w:rFonts w:ascii="Courier New" w:eastAsia="Courier New" w:hAnsi="Courier New" w:cs="Courier New"/>
            <w:sz w:val="20"/>
            <w:szCs w:val="20"/>
          </w:rPr>
          <w:t>Gender_1</w:t>
        </w:r>
        <w:r>
          <w:rPr>
            <w:rFonts w:ascii="Courier New" w:eastAsia="Courier New" w:hAnsi="Courier New" w:cs="Courier New"/>
            <w:sz w:val="20"/>
            <w:szCs w:val="20"/>
          </w:rPr>
          <w:t>+</w:t>
        </w:r>
        <w:r w:rsidRPr="00133C5E">
          <w:t xml:space="preserve"> </w:t>
        </w:r>
        <w:r>
          <w:rPr>
            <w:rFonts w:ascii="Courier New" w:eastAsia="Courier New" w:hAnsi="Courier New" w:cs="Courier New"/>
            <w:sz w:val="20"/>
            <w:szCs w:val="20"/>
          </w:rPr>
          <w:t>0.12*</w:t>
        </w:r>
        <w:r w:rsidRPr="00133C5E">
          <w:t xml:space="preserve"> </w:t>
        </w:r>
        <w:r>
          <w:t xml:space="preserve"> </w:t>
        </w:r>
        <w:r w:rsidRPr="0089769E">
          <w:rPr>
            <w:rFonts w:ascii="Courier New" w:eastAsia="Courier New" w:hAnsi="Courier New" w:cs="Courier New"/>
            <w:sz w:val="20"/>
            <w:szCs w:val="20"/>
          </w:rPr>
          <w:t>Education_1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- 0.23*</w:t>
        </w:r>
        <w:r w:rsidRPr="00133C5E"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time_land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– 0.85*</w:t>
        </w:r>
        <w:r w:rsidRPr="00133C5E"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non_GTGP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land_per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+ 0.12*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GTGP_net_cash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>)</w:t>
        </w:r>
      </w:ins>
      <w:ins w:id="338" w:author="XHDXKA" w:date="2017-07-18T11:50:00Z">
        <w:r>
          <w:rPr>
            <w:rFonts w:ascii="Courier New" w:eastAsia="Courier New" w:hAnsi="Courier New" w:cs="Courier New"/>
            <w:sz w:val="20"/>
            <w:szCs w:val="20"/>
          </w:rPr>
          <w:t>)</w:t>
        </w:r>
      </w:ins>
      <w:ins w:id="339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4D3C6D" w:rsidRDefault="004D3C6D" w:rsidP="004D3C6D">
      <w:pPr>
        <w:spacing w:before="20" w:after="0" w:line="240" w:lineRule="auto"/>
        <w:ind w:left="1440" w:right="-20"/>
        <w:rPr>
          <w:ins w:id="340" w:author="XHDXKA" w:date="2017-07-18T11:47:00Z"/>
          <w:rFonts w:ascii="Courier New" w:eastAsia="Courier New" w:hAnsi="Courier New" w:cs="Courier New"/>
          <w:sz w:val="20"/>
          <w:szCs w:val="20"/>
        </w:rPr>
      </w:pPr>
    </w:p>
    <w:p w:rsidR="004D3C6D" w:rsidRDefault="004D3C6D" w:rsidP="004D3C6D">
      <w:pPr>
        <w:spacing w:before="20" w:after="0" w:line="240" w:lineRule="auto"/>
        <w:ind w:left="1440" w:right="-20"/>
        <w:rPr>
          <w:ins w:id="341" w:author="XHDXKA" w:date="2017-07-18T11:31:00Z"/>
          <w:rFonts w:ascii="Courier New" w:eastAsia="Courier New" w:hAnsi="Courier New" w:cs="Courier New"/>
          <w:sz w:val="20"/>
          <w:szCs w:val="20"/>
        </w:rPr>
      </w:pPr>
      <w:ins w:id="342" w:author="XHDXKA" w:date="2017-07-18T11:47:00Z">
        <w:r>
          <w:rPr>
            <w:rFonts w:ascii="Courier New" w:eastAsia="Courier New" w:hAnsi="Courier New" w:cs="Courier New"/>
            <w:sz w:val="20"/>
            <w:szCs w:val="20"/>
          </w:rPr>
          <w:t>]</w:t>
        </w:r>
      </w:ins>
    </w:p>
    <w:p w:rsidR="000374B6" w:rsidRDefault="000374B6" w:rsidP="0087402B">
      <w:pPr>
        <w:ind w:firstLine="480"/>
        <w:rPr>
          <w:ins w:id="343" w:author="XHDXKA" w:date="2017-07-18T11:31:00Z"/>
          <w:rFonts w:ascii="Courier New" w:eastAsia="Courier New" w:hAnsi="Courier New" w:cs="Courier New"/>
          <w:sz w:val="20"/>
          <w:szCs w:val="20"/>
        </w:rPr>
      </w:pPr>
      <w:ins w:id="344" w:author="XHDXKA" w:date="2017-07-18T11:31:00Z">
        <w:r>
          <w:rPr>
            <w:rFonts w:ascii="Courier New" w:eastAsia="Courier New" w:hAnsi="Courier New" w:cs="Courier New"/>
            <w:sz w:val="20"/>
            <w:szCs w:val="20"/>
          </w:rPr>
          <w:t xml:space="preserve">   </w:t>
        </w:r>
      </w:ins>
    </w:p>
    <w:p w:rsidR="00E94F94" w:rsidRDefault="00E94F94" w:rsidP="00E94F94">
      <w:pPr>
        <w:spacing w:before="20" w:after="0" w:line="240" w:lineRule="auto"/>
        <w:ind w:left="1440" w:right="-20"/>
        <w:rPr>
          <w:ins w:id="345" w:author="XHDXKA" w:date="2017-07-18T11:59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346" w:author="XHDXKA" w:date="2017-07-18T11:59:00Z">
        <w:r>
          <w:rPr>
            <w:rFonts w:ascii="Courier New" w:eastAsia="Courier New" w:hAnsi="Courier New" w:cs="Courier New"/>
            <w:sz w:val="20"/>
            <w:szCs w:val="20"/>
          </w:rPr>
          <w:t>If (random #&lt;</w:t>
        </w:r>
        <w:r w:rsidRPr="00EC3FBE">
          <w:rPr>
            <w:rFonts w:ascii="Courier New" w:eastAsia="Courier New" w:hAnsi="Courier New" w:cs="Courier New"/>
            <w:i/>
            <w:sz w:val="20"/>
            <w:szCs w:val="20"/>
          </w:rPr>
          <w:t xml:space="preserve"> </w:t>
        </w:r>
      </w:ins>
      <w:proofErr w:type="spellStart"/>
      <w:ins w:id="347" w:author="XHDXKA" w:date="2017-07-18T12:03:00Z">
        <w:r w:rsidR="00AA70F9">
          <w:rPr>
            <w:rFonts w:ascii="Courier New" w:eastAsia="Courier New" w:hAnsi="Courier New" w:cs="Courier New"/>
            <w:sz w:val="20"/>
            <w:szCs w:val="20"/>
          </w:rPr>
          <w:t>GTGP_par_prob</w:t>
        </w:r>
      </w:ins>
      <w:proofErr w:type="spellEnd"/>
      <w:ins w:id="348" w:author="XHDXKA" w:date="2017-07-18T11:59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) then </w:t>
        </w:r>
      </w:ins>
    </w:p>
    <w:p w:rsidR="00E94F94" w:rsidRDefault="00E94F94" w:rsidP="00E94F94">
      <w:pPr>
        <w:spacing w:before="20" w:after="0" w:line="240" w:lineRule="auto"/>
        <w:ind w:left="1440" w:right="-20"/>
        <w:rPr>
          <w:ins w:id="349" w:author="XHDXKA" w:date="2017-07-18T11:59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350" w:author="XHDXKA" w:date="2017-07-18T11:59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[</w:t>
        </w:r>
      </w:ins>
    </w:p>
    <w:p w:rsidR="00E94F94" w:rsidRDefault="00E94F94" w:rsidP="00E94F94">
      <w:pPr>
        <w:spacing w:before="20" w:after="0" w:line="240" w:lineRule="auto"/>
        <w:ind w:left="1440" w:right="-20"/>
        <w:rPr>
          <w:ins w:id="351" w:author="XHDXKA" w:date="2017-07-18T11:59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352" w:author="XHDXKA" w:date="2017-07-18T11:59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  </w:t>
        </w:r>
      </w:ins>
      <w:ins w:id="353" w:author="XHDXKA" w:date="2017-07-18T12:00:00Z">
        <w:r>
          <w:rPr>
            <w:rFonts w:ascii="Courier New" w:eastAsia="Courier New" w:hAnsi="Courier New" w:cs="Courier New"/>
            <w:sz w:val="20"/>
            <w:szCs w:val="20"/>
          </w:rPr>
          <w:t>Remove the parcel from non-GTGP land parcels agents;</w:t>
        </w:r>
      </w:ins>
    </w:p>
    <w:p w:rsidR="00E94F94" w:rsidRDefault="00E94F94" w:rsidP="00E94F94">
      <w:pPr>
        <w:spacing w:before="20" w:after="0" w:line="240" w:lineRule="auto"/>
        <w:ind w:left="1440" w:right="-20"/>
        <w:rPr>
          <w:ins w:id="354" w:author="XHDXKA" w:date="2017-07-18T11:59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355" w:author="XHDXKA" w:date="2017-07-18T11:59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  </w:t>
        </w:r>
      </w:ins>
      <w:ins w:id="356" w:author="XHDXKA" w:date="2017-07-18T12:00:00Z">
        <w:r>
          <w:rPr>
            <w:rFonts w:ascii="Courier New" w:eastAsia="Courier New" w:hAnsi="Courier New" w:cs="Courier New"/>
            <w:sz w:val="20"/>
            <w:szCs w:val="20"/>
          </w:rPr>
          <w:t xml:space="preserve">Add the parcel to GTGP land parcels agents;      </w:t>
        </w:r>
      </w:ins>
    </w:p>
    <w:p w:rsidR="00E94F94" w:rsidRDefault="00E94F94" w:rsidP="00E94F94">
      <w:pPr>
        <w:spacing w:before="20" w:after="0" w:line="240" w:lineRule="auto"/>
        <w:ind w:right="-20"/>
        <w:rPr>
          <w:ins w:id="357" w:author="XHDXKA" w:date="2017-07-18T11:59:00Z"/>
          <w:rFonts w:ascii="Courier New" w:eastAsia="Courier New" w:hAnsi="Courier New" w:cs="Courier New"/>
          <w:i/>
          <w:sz w:val="20"/>
          <w:szCs w:val="20"/>
        </w:rPr>
        <w:pPrChange w:id="358" w:author="XHDXKA" w:date="2017-07-18T12:00:00Z">
          <w:pPr>
            <w:spacing w:before="20" w:after="0" w:line="240" w:lineRule="auto"/>
            <w:ind w:left="1710" w:right="-20"/>
          </w:pPr>
        </w:pPrChange>
      </w:pPr>
      <w:ins w:id="359" w:author="XHDXKA" w:date="2017-07-18T11:59:00Z">
        <w:r>
          <w:rPr>
            <w:rFonts w:ascii="Courier New" w:eastAsia="Courier New" w:hAnsi="Courier New" w:cs="Courier New"/>
            <w:sz w:val="20"/>
            <w:szCs w:val="20"/>
          </w:rPr>
          <w:t xml:space="preserve">           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E94F94" w:rsidRPr="00121330" w:rsidRDefault="00E94F94" w:rsidP="00E94F94">
      <w:pPr>
        <w:spacing w:before="20" w:after="0" w:line="240" w:lineRule="auto"/>
        <w:ind w:right="-20"/>
        <w:rPr>
          <w:ins w:id="360" w:author="XHDXKA" w:date="2017-07-18T11:59:00Z"/>
          <w:rFonts w:ascii="Courier New" w:eastAsia="Courier New" w:hAnsi="Courier New" w:cs="Courier New"/>
          <w:sz w:val="20"/>
          <w:szCs w:val="20"/>
        </w:rPr>
      </w:pPr>
      <w:ins w:id="361" w:author="XHDXKA" w:date="2017-07-18T11:59:00Z">
        <w:r>
          <w:rPr>
            <w:rFonts w:ascii="Courier New" w:eastAsia="Courier New" w:hAnsi="Courier New" w:cs="Courier New"/>
            <w:i/>
            <w:sz w:val="20"/>
            <w:szCs w:val="20"/>
          </w:rPr>
          <w:t xml:space="preserve">            </w:t>
        </w:r>
        <w:r w:rsidRPr="00121330">
          <w:rPr>
            <w:rFonts w:ascii="Courier New" w:eastAsia="Courier New" w:hAnsi="Courier New" w:cs="Courier New"/>
            <w:sz w:val="20"/>
            <w:szCs w:val="20"/>
          </w:rPr>
          <w:t>]</w:t>
        </w:r>
      </w:ins>
    </w:p>
    <w:p w:rsidR="000374B6" w:rsidRDefault="000374B6" w:rsidP="0087402B">
      <w:pPr>
        <w:ind w:firstLine="480"/>
        <w:rPr>
          <w:ins w:id="362" w:author="XHDXKA" w:date="2017-07-18T11:31:00Z"/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ins w:id="363" w:author="XHDXKA" w:date="2017-07-18T11:31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ins w:id="364" w:author="XHDXKA" w:date="2017-07-18T11:39:00Z">
        <w:r w:rsidRPr="0089769E">
          <w:rPr>
            <w:rFonts w:ascii="Courier New" w:hAnsi="Courier New" w:cs="Courier New"/>
            <w:sz w:val="20"/>
            <w:szCs w:val="20"/>
          </w:rPr>
          <w:t>Age_1</w:t>
        </w:r>
      </w:ins>
      <w:ins w:id="365" w:author="XHDXKA" w:date="2017-07-18T11:43:00Z">
        <w:r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366" w:author="XHDXKA" w:date="2017-07-18T12:02:00Z">
        <w:r>
          <w:rPr>
            <w:rFonts w:ascii="Courier New" w:hAnsi="Courier New" w:cs="Courier New"/>
            <w:sz w:val="20"/>
            <w:szCs w:val="20"/>
          </w:rPr>
          <w:t xml:space="preserve">+ 1; ** age of </w:t>
        </w:r>
        <w:proofErr w:type="spellStart"/>
        <w:r>
          <w:rPr>
            <w:rFonts w:ascii="Courier New" w:hAnsi="Courier New" w:cs="Courier New"/>
            <w:sz w:val="20"/>
            <w:szCs w:val="20"/>
          </w:rPr>
          <w:t>hh</w:t>
        </w:r>
        <w:proofErr w:type="spellEnd"/>
        <w:r>
          <w:rPr>
            <w:rFonts w:ascii="Courier New" w:hAnsi="Courier New" w:cs="Courier New"/>
            <w:sz w:val="20"/>
            <w:szCs w:val="20"/>
          </w:rPr>
          <w:t xml:space="preserve"> head increment</w:t>
        </w:r>
      </w:ins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ins w:id="367" w:author="XHDXKA" w:date="2017-07-18T11:27:00Z"/>
          <w:rFonts w:ascii="Courier New" w:eastAsia="Courier New" w:hAnsi="Courier New" w:cs="Courier New"/>
          <w:sz w:val="20"/>
          <w:szCs w:val="20"/>
        </w:rPr>
      </w:pPr>
      <w:ins w:id="368" w:author="XHDXKA" w:date="2017-07-18T11:31:00Z">
        <w:r>
          <w:rPr>
            <w:rFonts w:ascii="Courier New" w:eastAsia="Courier New" w:hAnsi="Courier New" w:cs="Courier New"/>
            <w:sz w:val="20"/>
            <w:szCs w:val="20"/>
          </w:rPr>
          <w:t xml:space="preserve">   ]</w:t>
        </w:r>
      </w:ins>
    </w:p>
    <w:p w:rsidR="000374B6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ins w:id="369" w:author="XHDXKA" w:date="2017-07-18T11:52:00Z">
        <w:r>
          <w:rPr>
            <w:rFonts w:ascii="Courier New" w:eastAsia="Courier New" w:hAnsi="Courier New" w:cs="Courier New"/>
            <w:sz w:val="20"/>
            <w:szCs w:val="20"/>
          </w:rPr>
          <w:t xml:space="preserve"> ]</w:t>
        </w:r>
      </w:ins>
    </w:p>
    <w:p w:rsidR="0087402B" w:rsidRDefault="0087402B" w:rsidP="00E94F9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ins w:id="370" w:author="XHDXKA" w:date="2017-07-18T11:10:00Z"/>
          <w:rFonts w:ascii="Arial" w:eastAsia="Arial" w:hAnsi="Arial" w:cs="Arial"/>
          <w:b/>
          <w:sz w:val="20"/>
          <w:szCs w:val="20"/>
        </w:rPr>
      </w:pPr>
      <w:ins w:id="371" w:author="XHDXKA" w:date="2017-07-18T11:10:00Z">
        <w:r w:rsidRPr="00B5778A">
          <w:rPr>
            <w:rFonts w:ascii="Arial" w:eastAsia="Arial" w:hAnsi="Arial" w:cs="Arial"/>
            <w:b/>
            <w:sz w:val="20"/>
            <w:szCs w:val="20"/>
          </w:rPr>
          <w:t>The</w:t>
        </w:r>
        <w:r w:rsidRPr="00B5778A">
          <w:rPr>
            <w:rFonts w:ascii="Arial" w:eastAsia="Arial" w:hAnsi="Arial" w:cs="Arial"/>
            <w:b/>
            <w:spacing w:val="21"/>
            <w:sz w:val="20"/>
            <w:szCs w:val="20"/>
          </w:rPr>
          <w:t xml:space="preserve"> </w:t>
        </w:r>
        <w:r w:rsidR="005F30E2">
          <w:rPr>
            <w:rFonts w:ascii="Arial" w:eastAsia="Arial" w:hAnsi="Arial" w:cs="Arial"/>
            <w:b/>
            <w:i/>
            <w:sz w:val="20"/>
            <w:szCs w:val="20"/>
          </w:rPr>
          <w:t>GTGP-</w:t>
        </w:r>
      </w:ins>
      <w:ins w:id="372" w:author="XHDXKA" w:date="2017-07-18T11:13:00Z">
        <w:r w:rsidR="005F30E2">
          <w:rPr>
            <w:rFonts w:ascii="Arial" w:eastAsia="Arial" w:hAnsi="Arial" w:cs="Arial"/>
            <w:b/>
            <w:i/>
            <w:sz w:val="20"/>
            <w:szCs w:val="20"/>
          </w:rPr>
          <w:t>p</w:t>
        </w:r>
      </w:ins>
      <w:ins w:id="373" w:author="XHDXKA" w:date="2017-07-18T11:12:00Z">
        <w:r w:rsidR="005F30E2">
          <w:rPr>
            <w:rFonts w:ascii="Arial" w:eastAsia="Arial" w:hAnsi="Arial" w:cs="Arial"/>
            <w:b/>
            <w:i/>
            <w:sz w:val="20"/>
            <w:szCs w:val="20"/>
          </w:rPr>
          <w:t>olicy</w:t>
        </w:r>
      </w:ins>
      <w:ins w:id="374" w:author="XHDXKA" w:date="2017-07-18T11:10:00Z">
        <w:r w:rsidRPr="00B5778A">
          <w:rPr>
            <w:rFonts w:ascii="Arial" w:eastAsia="Arial" w:hAnsi="Arial" w:cs="Arial"/>
            <w:b/>
            <w:sz w:val="20"/>
            <w:szCs w:val="20"/>
          </w:rPr>
          <w:t xml:space="preserve"> function</w:t>
        </w:r>
        <w:r w:rsidRPr="00AC3B9C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sz w:val="20"/>
            <w:szCs w:val="20"/>
          </w:rPr>
          <w:t xml:space="preserve"> </w:t>
        </w:r>
      </w:ins>
    </w:p>
    <w:p w:rsidR="005F30E2" w:rsidRDefault="005F30E2" w:rsidP="005F30E2">
      <w:pPr>
        <w:rPr>
          <w:ins w:id="375" w:author="XHDXKA" w:date="2017-07-18T11:13:00Z"/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ins w:id="376" w:author="XHDXKA" w:date="2017-07-18T11:13:00Z"/>
          <w:rFonts w:ascii="Courier New" w:eastAsia="Courier New" w:hAnsi="Courier New" w:cs="Courier New"/>
          <w:sz w:val="20"/>
          <w:szCs w:val="20"/>
        </w:rPr>
      </w:pPr>
      <w:ins w:id="377" w:author="XHDXKA" w:date="2017-07-18T11:13:00Z">
        <w:r w:rsidRPr="00091720">
          <w:rPr>
            <w:rFonts w:ascii="Courier New" w:eastAsia="Courier New" w:hAnsi="Courier New" w:cs="Courier New"/>
            <w:sz w:val="20"/>
            <w:szCs w:val="20"/>
          </w:rPr>
          <w:t>GTGP-p</w:t>
        </w:r>
        <w:r>
          <w:rPr>
            <w:rFonts w:ascii="Courier New" w:eastAsia="Courier New" w:hAnsi="Courier New" w:cs="Courier New"/>
            <w:sz w:val="20"/>
            <w:szCs w:val="20"/>
          </w:rPr>
          <w:t>olicy</w:t>
        </w:r>
      </w:ins>
    </w:p>
    <w:p w:rsidR="00091720" w:rsidRDefault="005F30E2" w:rsidP="005F30E2">
      <w:pPr>
        <w:rPr>
          <w:ins w:id="378" w:author="XHDXKA" w:date="2017-07-18T11:13:00Z"/>
          <w:rFonts w:ascii="Courier New" w:eastAsia="Courier New" w:hAnsi="Courier New" w:cs="Courier New"/>
          <w:sz w:val="20"/>
          <w:szCs w:val="20"/>
        </w:rPr>
      </w:pPr>
      <w:ins w:id="379" w:author="XHDXKA" w:date="2017-07-18T11:13:00Z">
        <w:r>
          <w:rPr>
            <w:rFonts w:ascii="Courier New" w:eastAsia="Courier New" w:hAnsi="Courier New" w:cs="Courier New"/>
            <w:sz w:val="20"/>
            <w:szCs w:val="20"/>
          </w:rPr>
          <w:lastRenderedPageBreak/>
          <w:t>[</w:t>
        </w:r>
      </w:ins>
    </w:p>
    <w:p w:rsidR="005F30E2" w:rsidRDefault="005F30E2" w:rsidP="005F30E2">
      <w:pPr>
        <w:rPr>
          <w:ins w:id="380" w:author="XHDXKA" w:date="2017-07-18T12:04:00Z"/>
          <w:rFonts w:ascii="Courier New" w:eastAsia="Courier New" w:hAnsi="Courier New" w:cs="Courier New"/>
          <w:sz w:val="20"/>
          <w:szCs w:val="20"/>
        </w:rPr>
      </w:pPr>
      <w:ins w:id="381" w:author="XHDXKA" w:date="2017-07-18T11:13:00Z">
        <w:r>
          <w:rPr>
            <w:rFonts w:ascii="Courier New" w:eastAsia="Courier New" w:hAnsi="Courier New" w:cs="Courier New"/>
            <w:sz w:val="20"/>
            <w:szCs w:val="20"/>
          </w:rPr>
          <w:t xml:space="preserve">  </w:t>
        </w:r>
        <w:r w:rsidRPr="005F30E2">
          <w:rPr>
            <w:rFonts w:ascii="Courier New" w:eastAsia="Courier New" w:hAnsi="Courier New" w:cs="Courier New"/>
            <w:sz w:val="20"/>
            <w:szCs w:val="20"/>
          </w:rPr>
          <w:t>Scenario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_1: </w:t>
        </w:r>
      </w:ins>
      <w:proofErr w:type="spellStart"/>
      <w:ins w:id="382" w:author="XHDXKA" w:date="2017-07-18T11:18:00Z">
        <w:r>
          <w:rPr>
            <w:rFonts w:ascii="Courier New" w:eastAsia="Courier New" w:hAnsi="Courier New" w:cs="Courier New"/>
            <w:sz w:val="20"/>
            <w:szCs w:val="20"/>
          </w:rPr>
          <w:t>u</w:t>
        </w:r>
      </w:ins>
      <w:ins w:id="383" w:author="XHDXKA" w:date="2017-07-18T11:13:00Z">
        <w:r>
          <w:rPr>
            <w:rFonts w:ascii="Courier New" w:eastAsia="Courier New" w:hAnsi="Courier New" w:cs="Courier New"/>
            <w:sz w:val="20"/>
            <w:szCs w:val="20"/>
          </w:rPr>
          <w:t>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270;</w:t>
        </w:r>
      </w:ins>
    </w:p>
    <w:p w:rsidR="00FA4624" w:rsidRDefault="00FA4624" w:rsidP="005F30E2">
      <w:pPr>
        <w:rPr>
          <w:ins w:id="384" w:author="XHDXKA" w:date="2017-07-18T12:04:00Z"/>
          <w:rFonts w:ascii="Courier New" w:eastAsia="Courier New" w:hAnsi="Courier New" w:cs="Courier New"/>
          <w:sz w:val="20"/>
          <w:szCs w:val="20"/>
        </w:rPr>
      </w:pPr>
      <w:ins w:id="385" w:author="XHDXKA" w:date="2017-07-18T12:04:00Z">
        <w:r>
          <w:rPr>
            <w:rFonts w:ascii="Courier New" w:eastAsia="Courier New" w:hAnsi="Courier New" w:cs="Courier New"/>
            <w:sz w:val="20"/>
            <w:szCs w:val="20"/>
          </w:rPr>
          <w:t xml:space="preserve">  </w:t>
        </w:r>
        <w:r w:rsidRPr="005F30E2">
          <w:rPr>
            <w:rFonts w:ascii="Courier New" w:eastAsia="Courier New" w:hAnsi="Courier New" w:cs="Courier New"/>
            <w:sz w:val="20"/>
            <w:szCs w:val="20"/>
          </w:rPr>
          <w:t>Scenario</w:t>
        </w:r>
        <w:r>
          <w:rPr>
            <w:rFonts w:ascii="Courier New" w:eastAsia="Courier New" w:hAnsi="Courier New" w:cs="Courier New"/>
            <w:sz w:val="20"/>
            <w:szCs w:val="20"/>
          </w:rPr>
          <w:t>_2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: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u</w:t>
        </w:r>
        <w:r>
          <w:rPr>
            <w:rFonts w:ascii="Courier New" w:eastAsia="Courier New" w:hAnsi="Courier New" w:cs="Courier New"/>
            <w:sz w:val="20"/>
            <w:szCs w:val="20"/>
          </w:rPr>
          <w:t>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135;</w:t>
        </w:r>
      </w:ins>
    </w:p>
    <w:p w:rsidR="00FA4624" w:rsidRDefault="00FA4624" w:rsidP="00FA4624">
      <w:pPr>
        <w:rPr>
          <w:ins w:id="386" w:author="XHDXKA" w:date="2017-07-18T12:05:00Z"/>
          <w:rFonts w:ascii="Courier New" w:eastAsia="Courier New" w:hAnsi="Courier New" w:cs="Courier New"/>
          <w:sz w:val="20"/>
          <w:szCs w:val="20"/>
        </w:rPr>
      </w:pPr>
      <w:ins w:id="387" w:author="XHDXKA" w:date="2017-07-18T12:04:00Z">
        <w:r>
          <w:rPr>
            <w:rFonts w:ascii="Courier New" w:eastAsia="Courier New" w:hAnsi="Courier New" w:cs="Courier New"/>
            <w:sz w:val="20"/>
            <w:szCs w:val="20"/>
          </w:rPr>
          <w:t xml:space="preserve">  </w:t>
        </w:r>
        <w:r w:rsidRPr="005F30E2">
          <w:rPr>
            <w:rFonts w:ascii="Courier New" w:eastAsia="Courier New" w:hAnsi="Courier New" w:cs="Courier New"/>
            <w:sz w:val="20"/>
            <w:szCs w:val="20"/>
          </w:rPr>
          <w:t>Scenario</w:t>
        </w:r>
        <w:r>
          <w:rPr>
            <w:rFonts w:ascii="Courier New" w:eastAsia="Courier New" w:hAnsi="Courier New" w:cs="Courier New"/>
            <w:sz w:val="20"/>
            <w:szCs w:val="20"/>
          </w:rPr>
          <w:t>_3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: </w:t>
        </w:r>
      </w:ins>
      <w:ins w:id="388" w:author="XHDXKA" w:date="2017-07-18T12:05:00Z">
        <w:r>
          <w:rPr>
            <w:rFonts w:ascii="Courier New" w:eastAsia="Courier New" w:hAnsi="Courier New" w:cs="Courier New"/>
            <w:sz w:val="20"/>
            <w:szCs w:val="20"/>
          </w:rPr>
          <w:t xml:space="preserve">for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rice_puddy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, </w:t>
        </w:r>
      </w:ins>
      <w:proofErr w:type="spellStart"/>
      <w:ins w:id="389" w:author="XHDXKA" w:date="2017-07-18T12:04:00Z">
        <w:r>
          <w:rPr>
            <w:rFonts w:ascii="Courier New" w:eastAsia="Courier New" w:hAnsi="Courier New" w:cs="Courier New"/>
            <w:sz w:val="20"/>
            <w:szCs w:val="20"/>
          </w:rPr>
          <w:t>u</w:t>
        </w:r>
        <w:r>
          <w:rPr>
            <w:rFonts w:ascii="Courier New" w:eastAsia="Courier New" w:hAnsi="Courier New" w:cs="Courier New"/>
            <w:sz w:val="20"/>
            <w:szCs w:val="20"/>
          </w:rPr>
          <w:t>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</w:ins>
      <w:ins w:id="390" w:author="XHDXKA" w:date="2017-07-18T12:05:00Z">
        <w:r>
          <w:rPr>
            <w:rFonts w:ascii="Courier New" w:eastAsia="Courier New" w:hAnsi="Courier New" w:cs="Courier New"/>
            <w:sz w:val="20"/>
            <w:szCs w:val="20"/>
          </w:rPr>
          <w:t>270</w:t>
        </w:r>
      </w:ins>
      <w:ins w:id="391" w:author="XHDXKA" w:date="2017-07-18T12:04:00Z">
        <w:r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FA4624" w:rsidRDefault="00FA4624" w:rsidP="00FA4624">
      <w:pPr>
        <w:rPr>
          <w:ins w:id="392" w:author="XHDXKA" w:date="2017-07-18T12:06:00Z"/>
          <w:rFonts w:ascii="Courier New" w:eastAsia="Courier New" w:hAnsi="Courier New" w:cs="Courier New"/>
          <w:sz w:val="20"/>
          <w:szCs w:val="20"/>
        </w:rPr>
      </w:pPr>
      <w:ins w:id="393" w:author="XHDXKA" w:date="2017-07-18T12:05:00Z">
        <w:r>
          <w:rPr>
            <w:rFonts w:ascii="Courier New" w:eastAsia="Courier New" w:hAnsi="Courier New" w:cs="Courier New"/>
            <w:sz w:val="20"/>
            <w:szCs w:val="20"/>
          </w:rPr>
          <w:t xml:space="preserve">              </w:t>
        </w:r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for</w:t>
        </w:r>
        <w:proofErr w:type="gram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dry_land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,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unit_comp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  <w:r>
          <w:rPr>
            <w:rFonts w:ascii="Courier New" w:eastAsia="Courier New" w:hAnsi="Courier New" w:cs="Courier New"/>
            <w:sz w:val="20"/>
            <w:szCs w:val="20"/>
          </w:rPr>
          <w:t>135</w:t>
        </w:r>
        <w:r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FA4624" w:rsidRDefault="00FA4624" w:rsidP="00FA4624">
      <w:pPr>
        <w:rPr>
          <w:ins w:id="394" w:author="XHDXKA" w:date="2017-07-18T12:04:00Z"/>
          <w:rFonts w:ascii="Courier New" w:eastAsia="Courier New" w:hAnsi="Courier New" w:cs="Courier New"/>
          <w:sz w:val="20"/>
          <w:szCs w:val="20"/>
        </w:rPr>
      </w:pPr>
      <w:ins w:id="395" w:author="XHDXKA" w:date="2017-07-18T12:06:00Z">
        <w:r>
          <w:rPr>
            <w:rFonts w:ascii="Courier New" w:eastAsia="Courier New" w:hAnsi="Courier New" w:cs="Courier New"/>
            <w:sz w:val="20"/>
            <w:szCs w:val="20"/>
          </w:rPr>
          <w:t xml:space="preserve">  </w:t>
        </w:r>
        <w:r w:rsidRPr="005F30E2">
          <w:rPr>
            <w:rFonts w:ascii="Courier New" w:eastAsia="Courier New" w:hAnsi="Courier New" w:cs="Courier New"/>
            <w:sz w:val="20"/>
            <w:szCs w:val="20"/>
          </w:rPr>
          <w:t>Scenario</w:t>
        </w:r>
        <w:r>
          <w:rPr>
            <w:rFonts w:ascii="Courier New" w:eastAsia="Courier New" w:hAnsi="Courier New" w:cs="Courier New"/>
            <w:sz w:val="20"/>
            <w:szCs w:val="20"/>
          </w:rPr>
          <w:t>_4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: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first 4 year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u</w:t>
        </w:r>
        <w:r>
          <w:rPr>
            <w:rFonts w:ascii="Courier New" w:eastAsia="Courier New" w:hAnsi="Courier New" w:cs="Courier New"/>
            <w:sz w:val="20"/>
            <w:szCs w:val="20"/>
          </w:rPr>
          <w:t>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</w:ins>
      <w:ins w:id="396" w:author="XHDXKA" w:date="2017-07-18T12:07:00Z">
        <w:r>
          <w:rPr>
            <w:rFonts w:ascii="Courier New" w:eastAsia="Courier New" w:hAnsi="Courier New" w:cs="Courier New"/>
            <w:sz w:val="20"/>
            <w:szCs w:val="20"/>
          </w:rPr>
          <w:t>800</w:t>
        </w:r>
      </w:ins>
      <w:ins w:id="397" w:author="XHDXKA" w:date="2017-07-18T12:06:00Z">
        <w:r>
          <w:rPr>
            <w:rFonts w:ascii="Courier New" w:eastAsia="Courier New" w:hAnsi="Courier New" w:cs="Courier New"/>
            <w:sz w:val="20"/>
            <w:szCs w:val="20"/>
          </w:rPr>
          <w:t>;</w:t>
        </w:r>
      </w:ins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ins w:id="398" w:author="XHDXKA" w:date="2017-07-18T12:04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399" w:author="XHDXKA" w:date="2017-07-18T12:06:00Z">
        <w:r>
          <w:rPr>
            <w:rFonts w:ascii="Courier New" w:eastAsia="Courier New" w:hAnsi="Courier New" w:cs="Courier New"/>
            <w:sz w:val="20"/>
            <w:szCs w:val="20"/>
          </w:rPr>
          <w:t xml:space="preserve">             </w:t>
        </w:r>
      </w:ins>
      <w:proofErr w:type="gramStart"/>
      <w:ins w:id="400" w:author="XHDXKA" w:date="2017-07-18T12:07:00Z">
        <w:r>
          <w:rPr>
            <w:rFonts w:ascii="Courier New" w:eastAsia="Courier New" w:hAnsi="Courier New" w:cs="Courier New"/>
            <w:sz w:val="20"/>
            <w:szCs w:val="20"/>
          </w:rPr>
          <w:t>after</w:t>
        </w:r>
      </w:ins>
      <w:proofErr w:type="gramEnd"/>
      <w:ins w:id="401" w:author="XHDXKA" w:date="2017-07-18T12:06:00Z">
        <w:r>
          <w:rPr>
            <w:rFonts w:ascii="Courier New" w:eastAsia="Courier New" w:hAnsi="Courier New" w:cs="Courier New"/>
            <w:sz w:val="20"/>
            <w:szCs w:val="20"/>
          </w:rPr>
          <w:t xml:space="preserve"> 4 year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u</w:t>
        </w:r>
        <w:r>
          <w:rPr>
            <w:rFonts w:ascii="Courier New" w:eastAsia="Courier New" w:hAnsi="Courier New" w:cs="Courier New"/>
            <w:sz w:val="20"/>
            <w:szCs w:val="20"/>
          </w:rPr>
          <w:t>nit_comp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 </w:t>
        </w:r>
      </w:ins>
      <w:ins w:id="402" w:author="XHDXKA" w:date="2017-07-18T12:07:00Z">
        <w:r>
          <w:rPr>
            <w:rFonts w:ascii="Courier New" w:eastAsia="Courier New" w:hAnsi="Courier New" w:cs="Courier New"/>
            <w:sz w:val="20"/>
            <w:szCs w:val="20"/>
          </w:rPr>
          <w:t>2</w:t>
        </w:r>
      </w:ins>
      <w:ins w:id="403" w:author="XHDXKA" w:date="2017-07-18T12:06:00Z">
        <w:r>
          <w:rPr>
            <w:rFonts w:ascii="Courier New" w:eastAsia="Courier New" w:hAnsi="Courier New" w:cs="Courier New"/>
            <w:sz w:val="20"/>
            <w:szCs w:val="20"/>
          </w:rPr>
          <w:t>00;</w:t>
        </w:r>
      </w:ins>
    </w:p>
    <w:p w:rsidR="00091720" w:rsidRDefault="005F30E2" w:rsidP="00091720">
      <w:pPr>
        <w:rPr>
          <w:rFonts w:ascii="Courier New" w:eastAsia="Courier New" w:hAnsi="Courier New" w:cs="Courier New"/>
          <w:sz w:val="20"/>
          <w:szCs w:val="20"/>
        </w:rPr>
      </w:pPr>
      <w:ins w:id="404" w:author="XHDXKA" w:date="2017-07-18T11:13:00Z">
        <w:r>
          <w:rPr>
            <w:rFonts w:ascii="Courier New" w:eastAsia="Courier New" w:hAnsi="Courier New" w:cs="Courier New"/>
            <w:sz w:val="20"/>
            <w:szCs w:val="20"/>
          </w:rPr>
          <w:t>]</w:t>
        </w:r>
      </w:ins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Default="00091720" w:rsidP="00091720">
      <w:r>
        <w:rPr>
          <w:rFonts w:ascii="Arial" w:eastAsia="Arial" w:hAnsi="Arial" w:cs="Arial"/>
          <w:sz w:val="20"/>
          <w:szCs w:val="20"/>
        </w:rPr>
        <w:t xml:space="preserve"> </w:t>
      </w:r>
      <w:r>
        <w:t>]</w:t>
      </w:r>
    </w:p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56AE"/>
    <w:rsid w:val="000374B6"/>
    <w:rsid w:val="00046B35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21330"/>
    <w:rsid w:val="00133C5E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504C8C"/>
    <w:rsid w:val="00506788"/>
    <w:rsid w:val="005201CA"/>
    <w:rsid w:val="00522557"/>
    <w:rsid w:val="005300F5"/>
    <w:rsid w:val="00532524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80026F"/>
    <w:rsid w:val="0080557F"/>
    <w:rsid w:val="0080558C"/>
    <w:rsid w:val="00811B5F"/>
    <w:rsid w:val="0082184F"/>
    <w:rsid w:val="0086040F"/>
    <w:rsid w:val="0086356F"/>
    <w:rsid w:val="0087402B"/>
    <w:rsid w:val="0089769E"/>
    <w:rsid w:val="008B00F6"/>
    <w:rsid w:val="008E1B32"/>
    <w:rsid w:val="008F0249"/>
    <w:rsid w:val="00920E83"/>
    <w:rsid w:val="00931FB1"/>
    <w:rsid w:val="00934CBA"/>
    <w:rsid w:val="0093573B"/>
    <w:rsid w:val="0095206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4A78"/>
    <w:rsid w:val="00AF69F3"/>
    <w:rsid w:val="00B03128"/>
    <w:rsid w:val="00B070A6"/>
    <w:rsid w:val="00B24A97"/>
    <w:rsid w:val="00B5778A"/>
    <w:rsid w:val="00B62B0F"/>
    <w:rsid w:val="00B77361"/>
    <w:rsid w:val="00B83292"/>
    <w:rsid w:val="00B92761"/>
    <w:rsid w:val="00BC5770"/>
    <w:rsid w:val="00BC5F2A"/>
    <w:rsid w:val="00BD512F"/>
    <w:rsid w:val="00BE7697"/>
    <w:rsid w:val="00C019EB"/>
    <w:rsid w:val="00C43B67"/>
    <w:rsid w:val="00C5101A"/>
    <w:rsid w:val="00C55525"/>
    <w:rsid w:val="00C8507E"/>
    <w:rsid w:val="00CA0095"/>
    <w:rsid w:val="00CB1A21"/>
    <w:rsid w:val="00CB7970"/>
    <w:rsid w:val="00CF4627"/>
    <w:rsid w:val="00D14CE3"/>
    <w:rsid w:val="00D512D2"/>
    <w:rsid w:val="00D74CDD"/>
    <w:rsid w:val="00D762BD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65D7-FD78-4917-B76D-6D0CFC54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14</cp:revision>
  <dcterms:created xsi:type="dcterms:W3CDTF">2017-07-18T17:14:00Z</dcterms:created>
  <dcterms:modified xsi:type="dcterms:W3CDTF">2017-07-18T19:14:00Z</dcterms:modified>
</cp:coreProperties>
</file>