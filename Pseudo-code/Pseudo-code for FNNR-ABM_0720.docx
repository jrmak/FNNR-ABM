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920E83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07</w:t>
      </w:r>
      <w:r w:rsidR="0095444B">
        <w:rPr>
          <w:rFonts w:ascii="Arial" w:eastAsia="Arial" w:hAnsi="Arial" w:cs="Arial"/>
          <w:sz w:val="24"/>
          <w:szCs w:val="24"/>
        </w:rPr>
        <w:t>20</w:t>
      </w:r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653D93" w:rsidRDefault="0095444B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Some changes in</w:t>
      </w:r>
      <w:r w:rsidR="00A53CFF">
        <w:rPr>
          <w:rFonts w:ascii="Courier New" w:eastAsia="Courier New" w:hAnsi="Courier New" w:cs="Courier New"/>
          <w:sz w:val="20"/>
          <w:szCs w:val="20"/>
        </w:rPr>
        <w:t xml:space="preserve"> function </w:t>
      </w:r>
      <w:r w:rsidR="00A53CFF" w:rsidRPr="0095444B">
        <w:rPr>
          <w:rFonts w:ascii="Courier New" w:eastAsia="Courier New" w:hAnsi="Courier New" w:cs="Courier New"/>
          <w:b/>
          <w:i/>
          <w:sz w:val="20"/>
          <w:szCs w:val="20"/>
        </w:rPr>
        <w:t>GTGP-participation</w:t>
      </w:r>
      <w:r w:rsidR="00A53CFF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9E06B6" w:rsidRPr="009E06B6" w:rsidRDefault="009E06B6" w:rsidP="008E1B32">
      <w:pPr>
        <w:spacing w:before="44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set community-attributes for all community agents later on]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</w:t>
      </w:r>
      <w:proofErr w:type="spellStart"/>
      <w:r w:rsidR="00FC17C3" w:rsidRPr="00F94BD8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Rice_paddles_GTGP_mu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Restaurant_cash_last_yr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Lodging_cash_last_yr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Transporation_cash_last_yr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Sales_cash_last_yr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Other_business_cash_last_yr</w:t>
      </w:r>
      <w:proofErr w:type="spellEnd"/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Age_1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 w:rsidRPr="0089769E">
        <w:t xml:space="preserve">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Gender_1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 w:rsidRPr="0089769E">
        <w:t xml:space="preserve">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Education_1</w:t>
      </w:r>
      <w:r w:rsidR="009A2CF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if-NCFP flag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E2BA7" w:rsidRPr="00AE2BA7">
        <w:rPr>
          <w:rFonts w:ascii="Courier New" w:eastAsia="Courier New" w:hAnsi="Courier New" w:cs="Courier New"/>
          <w:b/>
          <w:sz w:val="20"/>
          <w:szCs w:val="20"/>
        </w:rPr>
        <w:t>Initialize</w:t>
      </w:r>
      <w:r>
        <w:rPr>
          <w:rFonts w:ascii="Courier New" w:eastAsia="Courier New" w:hAnsi="Courier New" w:cs="Courier New"/>
          <w:sz w:val="20"/>
          <w:szCs w:val="20"/>
        </w:rPr>
        <w:t xml:space="preserve"> total number of out-migrates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F4A78" w:rsidP="00637590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="00CA0095"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2889"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9A2CFA">
        <w:rPr>
          <w:rFonts w:ascii="Courier New" w:eastAsia="Courier New" w:hAnsi="Courier New" w:cs="Courier New"/>
          <w:i/>
          <w:sz w:val="20"/>
          <w:szCs w:val="20"/>
        </w:rPr>
        <w:t>,</w:t>
      </w:r>
      <w:r w:rsidR="009A2CFA" w:rsidRPr="009A2CFA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proofErr w:type="gramStart"/>
      <w:r w:rsidR="009A2CFA" w:rsidRPr="00F94BD8">
        <w:rPr>
          <w:rFonts w:ascii="Courier New" w:eastAsia="Courier New" w:hAnsi="Courier New" w:cs="Courier New"/>
          <w:i/>
          <w:sz w:val="20"/>
          <w:szCs w:val="20"/>
        </w:rPr>
        <w:t>remittances(</w:t>
      </w:r>
      <w:proofErr w:type="gramEnd"/>
      <w:r w:rsidR="009A2CFA" w:rsidRPr="00F94BD8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="009A2CFA" w:rsidRPr="00F94BD8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Yuan_last_yr_remittances_mig</w:t>
      </w:r>
      <w:proofErr w:type="spellEnd"/>
      <w:r w:rsidR="009A2CFA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-attributes for all </w:t>
      </w:r>
      <w:r w:rsidR="00F94BD8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area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of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plant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="00F46D28" w:rsidRPr="00F46D28">
        <w:rPr>
          <w:rFonts w:ascii="Courier New" w:eastAsia="Courier New" w:hAnsi="Courier New" w:cs="Courier New"/>
          <w:sz w:val="20"/>
          <w:szCs w:val="20"/>
        </w:rPr>
        <w:t>Plant_before_</w:t>
      </w:r>
      <w:proofErr w:type="gramStart"/>
      <w:r w:rsidR="00F46D28" w:rsidRPr="00F46D28">
        <w:rPr>
          <w:rFonts w:ascii="Courier New" w:eastAsia="Courier New" w:hAnsi="Courier New" w:cs="Courier New"/>
          <w:sz w:val="20"/>
          <w:szCs w:val="20"/>
        </w:rPr>
        <w:t>GTGP</w:t>
      </w:r>
      <w:proofErr w:type="spellEnd"/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 or</w:t>
      </w:r>
      <w:proofErr w:type="gramEnd"/>
      <w:r w:rsid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F46D28" w:rsidRPr="00F46D28">
        <w:rPr>
          <w:rFonts w:ascii="Courier New" w:eastAsia="Courier New" w:hAnsi="Courier New" w:cs="Courier New"/>
          <w:sz w:val="20"/>
          <w:szCs w:val="20"/>
        </w:rPr>
        <w:t>Plant_last_nonGTGP</w:t>
      </w:r>
      <w:proofErr w:type="spellEnd"/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each land parcel;</w:t>
      </w:r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B074A">
        <w:rPr>
          <w:rFonts w:ascii="Courier New" w:eastAsia="Courier New" w:hAnsi="Courier New" w:cs="Courier New"/>
          <w:sz w:val="20"/>
          <w:szCs w:val="20"/>
        </w:rPr>
        <w:t>land_outpu</w:t>
      </w:r>
      <w:r w:rsidR="002B074A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46D28">
        <w:rPr>
          <w:rFonts w:ascii="Courier New" w:eastAsia="Courier New" w:hAnsi="Courier New" w:cs="Courier New"/>
          <w:sz w:val="20"/>
          <w:szCs w:val="20"/>
        </w:rPr>
        <w:t>Outpu_before_GTGP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46D28">
        <w:rPr>
          <w:rFonts w:ascii="Courier New" w:eastAsia="Courier New" w:hAnsi="Courier New" w:cs="Courier New"/>
          <w:sz w:val="20"/>
          <w:szCs w:val="20"/>
        </w:rPr>
        <w:t>Output_nonGTGP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for each land </w:t>
      </w:r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F94BD8" w:rsidRDefault="00F94BD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Type_before_GTGP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Type_nonGTGP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for each land </w:t>
      </w:r>
    </w:p>
    <w:p w:rsidR="00F94BD8" w:rsidRDefault="00F94BD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F46D28" w:rsidRDefault="00F94BD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Travel_time_GTGP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Travel_time_nonGTGP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for each land </w:t>
      </w:r>
    </w:p>
    <w:p w:rsidR="00F94BD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</w:p>
    <w:p w:rsidR="00F94BD8" w:rsidRDefault="00F46D2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95444B">
      <w:pPr>
        <w:spacing w:before="13" w:after="0" w:line="240" w:lineRule="auto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;</w:t>
      </w:r>
    </w:p>
    <w:p w:rsidR="00AC3B9C" w:rsidRPr="009E06B6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Pr="00AC3B9C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 w:rsidRPr="00AC3B9C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</w:t>
      </w:r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to 0 for now, will calculate with true data</w:t>
      </w:r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r w:rsidR="000C6BC8">
        <w:rPr>
          <w:rFonts w:ascii="Courier New" w:eastAsia="Courier New" w:hAnsi="Courier New" w:cs="Courier New"/>
          <w:sz w:val="20"/>
          <w:szCs w:val="20"/>
        </w:rPr>
        <w:t>_empty</w:t>
      </w:r>
      <w:proofErr w:type="spellEnd"/>
      <w:r w:rsidR="000C6BC8">
        <w:rPr>
          <w:rFonts w:ascii="Courier New" w:eastAsia="Courier New" w:hAnsi="Courier New" w:cs="Courier New"/>
          <w:sz w:val="20"/>
          <w:szCs w:val="20"/>
        </w:rPr>
        <w:t xml:space="preserve"> = N</w:t>
      </w:r>
      <w:proofErr w:type="gramStart"/>
      <w:r w:rsidR="000C6BC8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i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Pr="00AC3B9C" w:rsidRDefault="00AC3B9C" w:rsidP="00637590">
      <w:pPr>
        <w:spacing w:before="13" w:after="0" w:line="220" w:lineRule="exact"/>
        <w:ind w:left="990" w:right="-20"/>
        <w:rPr>
          <w:rFonts w:ascii="Courier New" w:eastAsia="Courier New" w:hAnsi="Courier New" w:cs="Courier New"/>
          <w:sz w:val="20"/>
          <w:szCs w:val="20"/>
        </w:rPr>
      </w:pPr>
      <w:r w:rsidRPr="00AC3B9C">
        <w:rPr>
          <w:rFonts w:ascii="Courier New" w:eastAsia="Courier New" w:hAnsi="Courier New" w:cs="Courier New"/>
          <w:sz w:val="20"/>
          <w:szCs w:val="20"/>
        </w:rPr>
        <w:t>Ge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nerate a </w:t>
      </w:r>
      <w:r w:rsidR="00506788">
        <w:rPr>
          <w:rFonts w:ascii="Courier New" w:eastAsia="Courier New" w:hAnsi="Courier New" w:cs="Courier New"/>
          <w:sz w:val="20"/>
          <w:szCs w:val="20"/>
        </w:rPr>
        <w:t xml:space="preserve">random # (5000-20000) for </w:t>
      </w:r>
      <w:proofErr w:type="spellStart"/>
      <w:r w:rsidR="00506788">
        <w:rPr>
          <w:rFonts w:ascii="Courier New" w:eastAsia="Courier New" w:hAnsi="Courier New" w:cs="Courier New"/>
          <w:sz w:val="20"/>
          <w:szCs w:val="20"/>
        </w:rPr>
        <w:t>total_hh_</w:t>
      </w:r>
      <w:r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="00E20322">
        <w:rPr>
          <w:rFonts w:ascii="Courier New" w:eastAsia="Courier New" w:hAnsi="Courier New" w:cs="Courier New"/>
          <w:sz w:val="20"/>
          <w:szCs w:val="20"/>
        </w:rPr>
        <w:t>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random for now, will calculate with true data</w:t>
      </w:r>
    </w:p>
    <w:p w:rsidR="001134C4" w:rsidRDefault="00AC3B9C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B3AA3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="005B3AA3"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 w:rsidR="005B3AA3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6E12DC" w:rsidRPr="00703FEC">
        <w:rPr>
          <w:rFonts w:ascii="Courier New" w:eastAsia="Courier New" w:hAnsi="Courier New" w:cs="Courier New"/>
          <w:sz w:val="20"/>
          <w:szCs w:val="20"/>
        </w:rPr>
        <w:t>GTGP income</w:t>
      </w:r>
      <w:r w:rsidR="00E20322">
        <w:rPr>
          <w:rFonts w:ascii="Courier New" w:eastAsia="Courier New" w:hAnsi="Courier New" w:cs="Courier New"/>
          <w:sz w:val="20"/>
          <w:szCs w:val="20"/>
        </w:rPr>
        <w:t>;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their attribute </w:t>
      </w:r>
      <w:r w:rsidRPr="0063759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37590">
        <w:rPr>
          <w:rFonts w:ascii="Courier New" w:eastAsia="Courier New" w:hAnsi="Courier New" w:cs="Courier New"/>
          <w:i/>
          <w:sz w:val="20"/>
          <w:szCs w:val="20"/>
        </w:rPr>
        <w:t>ind</w:t>
      </w:r>
      <w:proofErr w:type="spellEnd"/>
      <w:r w:rsidRPr="00637590">
        <w:rPr>
          <w:rFonts w:ascii="Courier New" w:eastAsia="Courier New" w:hAnsi="Courier New" w:cs="Courier New"/>
          <w:i/>
          <w:sz w:val="20"/>
          <w:szCs w:val="20"/>
        </w:rPr>
        <w:t>-ID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80558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0558C"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read from an external table</w:t>
      </w: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unit price for crops: 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ype_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1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0.7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P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_2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0.8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r w:rsidR="000E4752"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_3 = </w:t>
      </w:r>
      <w:r w:rsidR="000E4752"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9;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_4 = </w:t>
      </w:r>
      <w:r>
        <w:rPr>
          <w:rFonts w:ascii="Courier New" w:eastAsiaTheme="minorEastAsia" w:hAnsi="Courier New" w:cs="Courier New" w:hint="eastAsia"/>
          <w:color w:val="00B0F0"/>
          <w:sz w:val="20"/>
          <w:szCs w:val="20"/>
          <w:lang w:eastAsia="zh-CN"/>
        </w:rPr>
        <w:t>2.3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_5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other_type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r w:rsidR="005E0F7A"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1</w:t>
      </w:r>
      <w:r w:rsidR="005E0F7A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8F0249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 w:rsidRPr="008F0249">
        <w:rPr>
          <w:rFonts w:ascii="Arial" w:eastAsia="Arial" w:hAnsi="Arial" w:cs="Arial"/>
          <w:b/>
          <w:sz w:val="20"/>
          <w:szCs w:val="20"/>
        </w:rPr>
        <w:t xml:space="preserve"> function;</w:t>
      </w:r>
    </w:p>
    <w:p w:rsidR="00AA4B3F" w:rsidRPr="008F0249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lastRenderedPageBreak/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Household-demography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8F0249" w:rsidRDefault="008F024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8F0249">
        <w:rPr>
          <w:rFonts w:ascii="Arial" w:eastAsia="Arial" w:hAnsi="Arial" w:cs="Arial"/>
          <w:sz w:val="20"/>
          <w:szCs w:val="20"/>
        </w:rPr>
        <w:t>Call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 Out-migration</w:t>
      </w:r>
      <w:r w:rsidR="007656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76569C" w:rsidRPr="008F0249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5F30E2" w:rsidRDefault="005F30E2" w:rsidP="005F30E2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2B074A">
        <w:rPr>
          <w:rFonts w:ascii="Arial" w:eastAsia="Arial" w:hAnsi="Arial" w:cs="Arial"/>
          <w:sz w:val="20"/>
          <w:szCs w:val="20"/>
        </w:rPr>
        <w:t>Call</w:t>
      </w:r>
      <w:r w:rsidRPr="002B074A">
        <w:rPr>
          <w:rFonts w:ascii="Arial" w:eastAsia="Arial" w:hAnsi="Arial" w:cs="Arial"/>
          <w:b/>
          <w:i/>
          <w:sz w:val="20"/>
          <w:szCs w:val="20"/>
        </w:rPr>
        <w:t xml:space="preserve"> GTGP-policy</w:t>
      </w:r>
      <w:r w:rsidRPr="00C0624D"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F82CC9" w:rsidRPr="00F82CC9" w:rsidRDefault="00F82CC9" w:rsidP="00F82CC9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  <w:highlight w:val="lightGray"/>
        </w:rPr>
      </w:pPr>
      <w:r w:rsidRPr="00920E83">
        <w:rPr>
          <w:rFonts w:ascii="Arial" w:eastAsia="Arial" w:hAnsi="Arial" w:cs="Arial"/>
          <w:sz w:val="20"/>
          <w:szCs w:val="20"/>
        </w:rPr>
        <w:t>Call</w:t>
      </w:r>
      <w:r w:rsidRPr="00920E83">
        <w:rPr>
          <w:rFonts w:ascii="Arial" w:eastAsia="Arial" w:hAnsi="Arial" w:cs="Arial"/>
          <w:b/>
          <w:i/>
          <w:sz w:val="20"/>
          <w:szCs w:val="20"/>
        </w:rPr>
        <w:t xml:space="preserve"> GTGP-participation;</w:t>
      </w:r>
    </w:p>
    <w:p w:rsidR="00F82CC9" w:rsidRPr="008F0249" w:rsidRDefault="00F82CC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5F30E2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86040F" w:rsidRDefault="009B284D">
      <w:r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</w:t>
      </w:r>
      <w:r w:rsidR="00A43C0B"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 xml:space="preserve">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4107D1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D512D2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 w:rsidR="0056735C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56735C">
        <w:rPr>
          <w:rFonts w:ascii="Courier New" w:eastAsia="Courier New" w:hAnsi="Courier New" w:cs="Courier New"/>
          <w:i/>
          <w:sz w:val="20"/>
          <w:szCs w:val="20"/>
        </w:rPr>
        <w:t>date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8236C" w:rsidRDefault="0038236C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CB7970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5B96" w:rsidRDefault="000F5B9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95444B">
        <w:rPr>
          <w:rFonts w:ascii="Courier New" w:eastAsia="Courier New" w:hAnsi="Courier New" w:cs="Courier New"/>
          <w:color w:val="00B0F0"/>
          <w:sz w:val="20"/>
          <w:szCs w:val="20"/>
        </w:rPr>
        <w:t>0.</w:t>
      </w:r>
      <w:r w:rsidR="0038236C" w:rsidRPr="0095444B">
        <w:rPr>
          <w:rFonts w:ascii="Courier New" w:eastAsia="Courier New" w:hAnsi="Courier New" w:cs="Courier New"/>
          <w:color w:val="00B0F0"/>
          <w:sz w:val="20"/>
          <w:szCs w:val="20"/>
        </w:rPr>
        <w:t>03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r w:rsidR="00E3507E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A0095" w:rsidRDefault="00CA0095" w:rsidP="0056735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0F5B96"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257C26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257C26">
        <w:rPr>
          <w:rFonts w:ascii="Courier New" w:eastAsia="Courier New" w:hAnsi="Courier New" w:cs="Courier New"/>
          <w:i/>
          <w:sz w:val="20"/>
          <w:szCs w:val="20"/>
        </w:rPr>
        <w:t>date_rate</w:t>
      </w:r>
      <w:proofErr w:type="spellEnd"/>
      <w:r w:rsidR="00F50B7B"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sz w:val="20"/>
          <w:szCs w:val="20"/>
        </w:rPr>
        <w:t>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38236C" w:rsidRDefault="0038236C" w:rsidP="0038236C">
      <w:pPr>
        <w:spacing w:after="0" w:line="200" w:lineRule="exac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38236C" w:rsidRDefault="0038236C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male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CB7970" w:rsidRDefault="00CB7970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female </w:t>
      </w:r>
      <w:r w:rsidR="00DA41A8"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="00DA41A8" w:rsidRPr="00CB7970">
        <w:rPr>
          <w:rFonts w:ascii="Courier New" w:eastAsia="Courier New" w:hAnsi="Courier New" w:cs="Courier New"/>
          <w:sz w:val="20"/>
          <w:szCs w:val="20"/>
        </w:rPr>
        <w:t>husband</w:t>
      </w:r>
      <w:r w:rsidR="00DA41A8"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from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]</w:t>
      </w:r>
    </w:p>
    <w:p w:rsid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** </w:t>
      </w:r>
      <w:r w:rsidR="0080557F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f function below test for immigrates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through marriage</w:t>
      </w:r>
      <w:r>
        <w:rPr>
          <w:rFonts w:ascii="Courier New" w:eastAsia="Courier New" w:hAnsi="Courier New" w:cs="Courier New"/>
          <w:sz w:val="20"/>
          <w:szCs w:val="20"/>
        </w:rPr>
        <w:t xml:space="preserve"> **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56735C">
        <w:rPr>
          <w:rFonts w:ascii="Courier New" w:eastAsia="Courier New" w:hAnsi="Courier New" w:cs="Courier New"/>
          <w:sz w:val="20"/>
          <w:szCs w:val="20"/>
        </w:rPr>
        <w:t>random # &lt;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</w:t>
      </w: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[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Create a new female agents with Age follows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22.1,2.6) but       truncated at 20, education N(8.7,1.3);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Randomly select a male from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 xml:space="preserve"> to 1 for the male</w:t>
      </w:r>
      <w:r w:rsidR="001D46E2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* married</w:t>
      </w:r>
    </w:p>
    <w:p w:rsidR="00DA41A8" w:rsidRDefault="00DA41A8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80557F" w:rsidRDefault="001D46E2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1E7974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41A8" w:rsidRPr="001E7974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DA41A8">
        <w:rPr>
          <w:rFonts w:ascii="Courier New" w:eastAsia="Courier New" w:hAnsi="Courier New" w:cs="Courier New"/>
          <w:sz w:val="20"/>
          <w:szCs w:val="20"/>
        </w:rPr>
        <w:t xml:space="preserve"> for the female = 1;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work on own farm</w:t>
      </w:r>
    </w:p>
    <w:p w:rsidR="0080557F" w:rsidRDefault="00DA41A8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80557F">
        <w:rPr>
          <w:rFonts w:ascii="Courier New" w:eastAsia="Courier New" w:hAnsi="Courier New" w:cs="Courier New"/>
          <w:sz w:val="20"/>
          <w:szCs w:val="20"/>
        </w:rPr>
        <w:t>]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 female with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= 1 AND 55&lt; 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random #&lt;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proofErr w:type="gramEnd"/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3435" w:rsidRDefault="003B3435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Record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for the female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9E1C36">
        <w:rPr>
          <w:rFonts w:ascii="Courier New" w:eastAsia="Courier New" w:hAnsi="Courier New" w:cs="Courier New"/>
          <w:sz w:val="20"/>
          <w:szCs w:val="20"/>
        </w:rPr>
        <w:t>give birth one at a time</w:t>
      </w:r>
    </w:p>
    <w:p w:rsidR="0056735C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[  </w:t>
      </w:r>
    </w:p>
    <w:p w:rsidR="00B77361" w:rsidRDefault="0056735C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77361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random(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316D66" w:rsidRPr="00316D66" w:rsidRDefault="00316D6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316D66"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new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6;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 w:rsidR="00AF69F3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 AND random #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(an individual with 19 &lt; age &gt; 7)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Assign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5; *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5 for 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D024B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 w:rsidR="0080558C">
        <w:rPr>
          <w:rFonts w:ascii="Courier New" w:eastAsia="Courier New" w:hAnsi="Courier New" w:cs="Courier New"/>
          <w:i/>
          <w:sz w:val="20"/>
          <w:szCs w:val="20"/>
        </w:rPr>
        <w:t>a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+1;</w:t>
      </w: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F5B96" w:rsidRP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F5B96" w:rsidRDefault="000F5B9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]</w:t>
      </w:r>
    </w:p>
    <w:p w:rsidR="00A43C0B" w:rsidRDefault="00A43C0B"/>
    <w:p w:rsidR="00A43C0B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Out-migration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simulates activities of both out-migration and return-migration for individuals</w:t>
      </w:r>
    </w:p>
    <w:p w:rsidR="00A43C0B" w:rsidRPr="009E1C36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Households are allow one out-migrant at one time tick; while multiple return migrants in single household is allowed **</w:t>
      </w:r>
    </w:p>
    <w:p w:rsidR="00A43C0B" w:rsidRDefault="00A43C0B" w:rsidP="00A43C0B"/>
    <w:p w:rsidR="00A43C0B" w:rsidRDefault="00A43C0B" w:rsidP="00A43C0B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Out-migration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107D1" w:rsidRDefault="00A43C0B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4107D1" w:rsidRDefault="00637590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8507E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income_local_offfarm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2B074A">
        <w:rPr>
          <w:rFonts w:ascii="Courier New" w:eastAsia="Courier New" w:hAnsi="Courier New" w:cs="Courier New"/>
          <w:sz w:val="20"/>
          <w:szCs w:val="20"/>
        </w:rPr>
        <w:t>sum(</w:t>
      </w:r>
      <w:proofErr w:type="spellStart"/>
      <w:proofErr w:type="gram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Restaurant_cash_last_yr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Lodging_cash_last_yr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Transporation_cash_last_yr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Sales_cash_last_yr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Other_business_cash_last_yr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:rsidR="00FC17C3" w:rsidRPr="002B074A" w:rsidRDefault="00FC17C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92761" w:rsidRPr="002B07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 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</w:t>
      </w:r>
      <w:proofErr w:type="gram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_paddles_GTGP_mu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</w:t>
      </w:r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u</w:t>
      </w:r>
      <w:proofErr w:type="spellEnd"/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)/</w:t>
      </w:r>
      <w:proofErr w:type="spellStart"/>
      <w:r w:rsidR="00B92761" w:rsidRPr="002B074A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1E7974" w:rsidRPr="002B074A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2B074A">
        <w:rPr>
          <w:rFonts w:ascii="Courier New" w:eastAsia="Courier New" w:hAnsi="Courier New" w:cs="Courier New"/>
          <w:i/>
          <w:sz w:val="20"/>
          <w:szCs w:val="20"/>
        </w:rPr>
        <w:t>remittances</w:t>
      </w:r>
      <w:proofErr w:type="gram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Yuan_last_yr_remittances_mig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>;</w:t>
      </w:r>
    </w:p>
    <w:p w:rsidR="001E7974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</w:t>
      </w:r>
      <w:proofErr w:type="gramStart"/>
      <w:r w:rsidRPr="002B074A">
        <w:rPr>
          <w:rFonts w:ascii="Courier New" w:eastAsia="Courier New" w:hAnsi="Courier New" w:cs="Courier New"/>
          <w:i/>
          <w:sz w:val="20"/>
          <w:szCs w:val="20"/>
        </w:rPr>
        <w:t>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=</w:t>
      </w:r>
      <w:proofErr w:type="gram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1 if(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 xml:space="preserve">= 1), otherwise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</w:t>
      </w:r>
      <w:r w:rsidRPr="002B074A">
        <w:rPr>
          <w:rFonts w:ascii="Courier New" w:eastAsia="Courier New" w:hAnsi="Courier New" w:cs="Courier New"/>
          <w:sz w:val="20"/>
          <w:szCs w:val="20"/>
        </w:rPr>
        <w:t>=</w:t>
      </w:r>
      <w:r w:rsidR="006518EB"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>0;</w:t>
      </w:r>
    </w:p>
    <w:p w:rsidR="00653D93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**the loop below simulates return migration**</w:t>
      </w:r>
    </w:p>
    <w:p w:rsidR="00B62B0F" w:rsidRPr="0080558C" w:rsidRDefault="00B62B0F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Loop through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B62B0F" w:rsidP="00B62B0F">
      <w:pPr>
        <w:spacing w:before="20" w:after="0" w:line="240" w:lineRule="auto"/>
        <w:ind w:left="117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="00793AAB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793AA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793AAB">
        <w:rPr>
          <w:rFonts w:ascii="Courier New" w:eastAsia="Courier New" w:hAnsi="Courier New" w:cs="Courier New"/>
          <w:sz w:val="20"/>
          <w:szCs w:val="20"/>
        </w:rPr>
        <w:t>-1.2+0.06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</w:t>
      </w:r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9E56F5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)/(</w:t>
      </w:r>
      <w:r w:rsidR="00793AAB" w:rsidRPr="00793AA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>-1.2+0.06*</w:t>
      </w:r>
      <w:r w:rsidR="00793AAB"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-0.08*</w:t>
      </w:r>
      <w:proofErr w:type="spellStart"/>
      <w:r w:rsidR="00793AAB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Pr="006350BB" w:rsidRDefault="006350BB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** </w:t>
      </w:r>
      <w:proofErr w:type="gramStart"/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 this loop is defined as the age at the time of migration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B62B0F">
        <w:rPr>
          <w:rFonts w:ascii="Courier New" w:eastAsia="Courier New" w:hAnsi="Courier New" w:cs="Courier New"/>
          <w:sz w:val="20"/>
          <w:szCs w:val="20"/>
        </w:rPr>
        <w:t xml:space="preserve"> ** </w:t>
      </w:r>
      <w:proofErr w:type="gramStart"/>
      <w:r w:rsidR="00B62B0F"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 w:rsidR="00B62B0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E56F5">
        <w:rPr>
          <w:rFonts w:ascii="Courier New" w:eastAsia="Courier New" w:hAnsi="Courier New" w:cs="Courier New"/>
          <w:sz w:val="20"/>
          <w:szCs w:val="20"/>
        </w:rPr>
        <w:t>probability is calculated with a generalized linear function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</w:t>
      </w:r>
      <w:r w:rsidR="009E56F5">
        <w:rPr>
          <w:rFonts w:ascii="Courier New" w:eastAsia="Courier New" w:hAnsi="Courier New" w:cs="Courier New"/>
          <w:sz w:val="20"/>
          <w:szCs w:val="20"/>
        </w:rPr>
        <w:t>random #&lt;</w:t>
      </w:r>
      <w:r w:rsidR="009E56F5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E56F5">
        <w:rPr>
          <w:rFonts w:ascii="Courier New" w:eastAsia="Courier New" w:hAnsi="Courier New" w:cs="Courier New"/>
          <w:sz w:val="20"/>
          <w:szCs w:val="20"/>
        </w:rPr>
        <w:t>re_</w:t>
      </w:r>
      <w:r w:rsidR="009E56F5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then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Add the individual to the original household;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="002B073B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2B073B" w:rsidRPr="00EF0FD2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  <w:r w:rsidR="00185D0F">
        <w:rPr>
          <w:rFonts w:ascii="Courier New" w:eastAsia="Courier New" w:hAnsi="Courier New" w:cs="Courier New"/>
          <w:i/>
          <w:sz w:val="20"/>
          <w:szCs w:val="20"/>
        </w:rPr>
        <w:t xml:space="preserve"> ** </w:t>
      </w:r>
      <w:r w:rsidR="00185D0F" w:rsidRPr="000256AE">
        <w:rPr>
          <w:rFonts w:ascii="Courier New" w:eastAsia="Courier New" w:hAnsi="Courier New" w:cs="Courier New"/>
          <w:sz w:val="20"/>
          <w:szCs w:val="20"/>
        </w:rPr>
        <w:t>work on own farm</w:t>
      </w:r>
      <w:r w:rsidR="000256AE" w:rsidRPr="000256AE"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0256AE" w:rsidRDefault="003501A8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</w:t>
      </w:r>
      <w:r w:rsidRPr="003501A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84A67">
        <w:rPr>
          <w:rFonts w:ascii="Courier New" w:eastAsia="Courier New" w:hAnsi="Courier New" w:cs="Courier New"/>
          <w:i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= 0; **no </w:t>
      </w:r>
      <w:r w:rsidRPr="003501A8">
        <w:rPr>
          <w:rFonts w:ascii="Courier New" w:eastAsia="Courier New" w:hAnsi="Courier New" w:cs="Courier New"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3501A8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Remove the individual from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Pr="005201CA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C8507E" w:rsidRDefault="00C8507E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8507E"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**the loop below simulates out-migration**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Loop through all household</w:t>
      </w:r>
      <w:r w:rsidRPr="00CA0095">
        <w:rPr>
          <w:rFonts w:ascii="Courier New" w:eastAsia="Courier New" w:hAnsi="Courier New" w:cs="Courier New"/>
          <w:sz w:val="20"/>
          <w:szCs w:val="20"/>
        </w:rPr>
        <w:t xml:space="preserve">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E3507E">
        <w:rPr>
          <w:rFonts w:ascii="Courier New" w:eastAsia="Courier New" w:hAnsi="Courier New" w:cs="Courier New"/>
          <w:color w:val="000000" w:themeColor="text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133C5E" w:rsidRPr="00133C5E" w:rsidRDefault="00133C5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Loop through all </w:t>
      </w:r>
      <w:r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1) then [exit this loop]; *</w:t>
      </w:r>
      <w:r w:rsidR="00C019EB">
        <w:rPr>
          <w:rFonts w:ascii="Courier New" w:eastAsia="Courier New" w:hAnsi="Courier New" w:cs="Courier New"/>
          <w:color w:val="000000" w:themeColor="text1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one out-migrant a time</w:t>
      </w:r>
    </w:p>
    <w:p w:rsidR="00080706" w:rsidRDefault="00080706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080706" w:rsidRPr="00080706" w:rsidRDefault="00080706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>Convert</w:t>
      </w:r>
      <w:r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80706">
        <w:rPr>
          <w:rFonts w:ascii="Courier New" w:eastAsia="Courier New" w:hAnsi="Courier New" w:cs="Courier New"/>
          <w:sz w:val="20"/>
          <w:szCs w:val="20"/>
        </w:rPr>
        <w:t>as 1 in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r w:rsidR="00934CBA" w:rsidRPr="00934CBA">
        <w:rPr>
          <w:rFonts w:ascii="Courier New" w:eastAsia="Courier New" w:hAnsi="Courier New" w:cs="Courier New"/>
          <w:sz w:val="20"/>
          <w:szCs w:val="20"/>
        </w:rPr>
        <w:t>otherwise 0 in</w:t>
      </w:r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34CB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>) for this person;</w:t>
      </w:r>
    </w:p>
    <w:p w:rsidR="00E3507E" w:rsidRDefault="00C019EB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D512F" w:rsidRPr="00133C5E" w:rsidRDefault="00133C5E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AC1433">
        <w:rPr>
          <w:rFonts w:ascii="Courier New" w:eastAsia="Courier New" w:hAnsi="Courier New" w:cs="Courier New"/>
          <w:sz w:val="20"/>
          <w:szCs w:val="20"/>
        </w:rPr>
        <w:t>2.07</w:t>
      </w:r>
      <w:r w:rsidR="004C3C9B">
        <w:rPr>
          <w:rFonts w:ascii="Courier New" w:eastAsia="Courier New" w:hAnsi="Courier New" w:cs="Courier New"/>
          <w:sz w:val="20"/>
          <w:szCs w:val="20"/>
        </w:rPr>
        <w:t>-</w:t>
      </w:r>
      <w:r w:rsidR="00AC1433">
        <w:rPr>
          <w:rFonts w:ascii="Courier New" w:eastAsia="Courier New" w:hAnsi="Courier New" w:cs="Courier New"/>
          <w:sz w:val="20"/>
          <w:szCs w:val="20"/>
        </w:rPr>
        <w:t>0.000</w:t>
      </w:r>
      <w:r w:rsidR="004C3C9B">
        <w:rPr>
          <w:rFonts w:ascii="Courier New" w:eastAsia="Courier New" w:hAnsi="Courier New" w:cs="Courier New"/>
          <w:sz w:val="20"/>
          <w:szCs w:val="20"/>
        </w:rPr>
        <w:t>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4C3C9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4C3C9B">
        <w:t xml:space="preserve"> </w:t>
      </w:r>
      <w:r w:rsidR="0080026F" w:rsidRPr="0080026F">
        <w:rPr>
          <w:rFonts w:ascii="Courier New" w:hAnsi="Courier New" w:cs="Courier New"/>
          <w:sz w:val="20"/>
          <w:szCs w:val="20"/>
        </w:rPr>
        <w:t>+</w:t>
      </w:r>
      <w:r w:rsidR="0080026F">
        <w:t xml:space="preserve"> </w:t>
      </w:r>
      <w:r w:rsidR="004C3C9B">
        <w:rPr>
          <w:rFonts w:ascii="Courier New" w:eastAsia="Courier New" w:hAnsi="Courier New" w:cs="Courier New"/>
          <w:sz w:val="20"/>
          <w:szCs w:val="20"/>
        </w:rPr>
        <w:t>0.</w:t>
      </w:r>
      <w:r w:rsidR="00AC1433">
        <w:rPr>
          <w:rFonts w:ascii="Courier New" w:eastAsia="Courier New" w:hAnsi="Courier New" w:cs="Courier New"/>
          <w:sz w:val="20"/>
          <w:szCs w:val="20"/>
        </w:rPr>
        <w:t>67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lastRenderedPageBreak/>
        <w:t>4.36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AC1433">
        <w:rPr>
          <w:rFonts w:ascii="Courier New" w:eastAsia="Courier New" w:hAnsi="Courier New" w:cs="Courier New"/>
          <w:sz w:val="20"/>
          <w:szCs w:val="20"/>
        </w:rPr>
        <w:t xml:space="preserve"> - 0.58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254293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0.27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GTGP_participation-0.13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C1433">
        <w:rPr>
          <w:rFonts w:ascii="Courier New" w:eastAsia="Courier New" w:hAnsi="Courier New" w:cs="Courier New"/>
          <w:sz w:val="20"/>
          <w:szCs w:val="20"/>
        </w:rPr>
        <w:t xml:space="preserve"> + 0.07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0.17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0.88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+ 1.39</w:t>
      </w:r>
      <w:r w:rsidR="00254293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254293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80026F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80026F">
        <w:rPr>
          <w:rFonts w:ascii="Courier New" w:hAnsi="Courier New" w:cs="Courier New"/>
          <w:sz w:val="20"/>
          <w:szCs w:val="20"/>
        </w:rPr>
        <w:t>0.0</w:t>
      </w:r>
      <w:r w:rsidR="00AC1433">
        <w:rPr>
          <w:rFonts w:ascii="Courier New" w:hAnsi="Courier New" w:cs="Courier New"/>
          <w:sz w:val="20"/>
          <w:szCs w:val="20"/>
        </w:rPr>
        <w:t>0</w:t>
      </w:r>
      <w:r w:rsidR="00A55BCF">
        <w:rPr>
          <w:rFonts w:ascii="Courier New" w:hAnsi="Courier New" w:cs="Courier New"/>
          <w:sz w:val="20"/>
          <w:szCs w:val="20"/>
        </w:rPr>
        <w:t>1*</w:t>
      </w:r>
      <w:r w:rsidR="00A55BCF">
        <w:rPr>
          <w:rFonts w:ascii="Courier New" w:hAnsi="Courier New" w:cs="Courier New"/>
          <w:i/>
          <w:sz w:val="20"/>
          <w:szCs w:val="20"/>
        </w:rPr>
        <w:t>r</w:t>
      </w:r>
      <w:r w:rsidR="0080026F" w:rsidRPr="0080026F">
        <w:rPr>
          <w:rFonts w:ascii="Courier New" w:hAnsi="Courier New" w:cs="Courier New"/>
          <w:i/>
          <w:sz w:val="20"/>
          <w:szCs w:val="20"/>
        </w:rPr>
        <w:t>emittances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)/(1+</w:t>
      </w:r>
      <w:r w:rsidRPr="00133C5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77605B">
        <w:rPr>
          <w:rFonts w:ascii="Courier New" w:eastAsia="Courier New" w:hAnsi="Courier New" w:cs="Courier New"/>
          <w:sz w:val="20"/>
          <w:szCs w:val="20"/>
        </w:rPr>
        <w:t>2.07-0.00015*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77605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77605B">
        <w:t xml:space="preserve"> </w:t>
      </w:r>
      <w:r w:rsidR="0077605B" w:rsidRPr="0080026F">
        <w:rPr>
          <w:rFonts w:ascii="Courier New" w:hAnsi="Courier New" w:cs="Courier New"/>
          <w:sz w:val="20"/>
          <w:szCs w:val="20"/>
        </w:rPr>
        <w:t>+</w:t>
      </w:r>
      <w:r w:rsidR="0077605B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0.67*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4.36*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 xml:space="preserve"> - 0.58*</w:t>
      </w:r>
      <w:r w:rsidR="0077605B" w:rsidRPr="00133C5E"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77605B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77605B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0.27*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GTGP_participation-0.13*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7605B">
        <w:rPr>
          <w:rFonts w:ascii="Courier New" w:eastAsia="Courier New" w:hAnsi="Courier New" w:cs="Courier New"/>
          <w:sz w:val="20"/>
          <w:szCs w:val="20"/>
        </w:rPr>
        <w:t xml:space="preserve"> + 0.07*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0.17*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0.88*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+ 1.39*</w:t>
      </w:r>
      <w:proofErr w:type="spellStart"/>
      <w:r w:rsidR="0077605B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77605B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77605B">
        <w:rPr>
          <w:rFonts w:ascii="Courier New" w:hAnsi="Courier New" w:cs="Courier New"/>
          <w:sz w:val="20"/>
          <w:szCs w:val="20"/>
        </w:rPr>
        <w:t>0.00</w:t>
      </w:r>
      <w:r w:rsidR="00A55BCF">
        <w:rPr>
          <w:rFonts w:ascii="Courier New" w:hAnsi="Courier New" w:cs="Courier New"/>
          <w:sz w:val="20"/>
          <w:szCs w:val="20"/>
        </w:rPr>
        <w:t>1*r</w:t>
      </w:r>
      <w:r w:rsidR="0077605B" w:rsidRPr="0080026F">
        <w:rPr>
          <w:rFonts w:ascii="Courier New" w:hAnsi="Courier New" w:cs="Courier New"/>
          <w:i/>
          <w:sz w:val="20"/>
          <w:szCs w:val="20"/>
        </w:rPr>
        <w:t>emittances</w:t>
      </w:r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532524" w:rsidRPr="00B03128" w:rsidRDefault="00532524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</w:p>
    <w:p w:rsidR="009E56F5" w:rsidRDefault="009E56F5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probability is calculated with a generalized linear function**</w:t>
      </w:r>
    </w:p>
    <w:p w:rsidR="00BD512F" w:rsidRDefault="00B03128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  <w:r w:rsidR="00BD512F">
        <w:rPr>
          <w:rFonts w:ascii="Courier New" w:eastAsia="Courier New" w:hAnsi="Courier New" w:cs="Courier New"/>
          <w:sz w:val="20"/>
          <w:szCs w:val="20"/>
        </w:rPr>
        <w:t xml:space="preserve">*GTGP weight will be adjusted to a higher value to reflect immediate 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boosting </w:t>
      </w:r>
      <w:r w:rsidR="00BD512F">
        <w:rPr>
          <w:rFonts w:ascii="Courier New" w:eastAsia="Courier New" w:hAnsi="Courier New" w:cs="Courier New"/>
          <w:sz w:val="20"/>
          <w:szCs w:val="20"/>
        </w:rPr>
        <w:t>effect of GTGP to out-migration*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</w:p>
    <w:p w:rsidR="00BD512F" w:rsidRDefault="00BD512F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</w:t>
      </w:r>
      <w:r w:rsidR="00EC3FBE">
        <w:rPr>
          <w:rFonts w:ascii="Courier New" w:eastAsia="Courier New" w:hAnsi="Courier New" w:cs="Courier New"/>
          <w:sz w:val="20"/>
          <w:szCs w:val="20"/>
        </w:rPr>
        <w:t>random #&lt;</w:t>
      </w:r>
      <w:r w:rsidR="00EC3FBE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EC3FBE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3507E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="00BD512F"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 w:rsidR="00BD512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D512F">
        <w:rPr>
          <w:rFonts w:ascii="Courier New" w:eastAsia="Courier New" w:hAnsi="Courier New" w:cs="Courier New"/>
          <w:color w:val="000000" w:themeColor="text1"/>
          <w:sz w:val="20"/>
          <w:szCs w:val="20"/>
        </w:rPr>
        <w:t>1;</w:t>
      </w:r>
      <w:r w:rsidR="0063759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121330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individual from the household;</w:t>
      </w:r>
    </w:p>
    <w:p w:rsidR="00121330" w:rsidRDefault="0063759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121330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="00EC3FBE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reserve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the out-migrants in case for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mig</w:t>
      </w:r>
      <w:proofErr w:type="spellEnd"/>
      <w:r w:rsidR="0012133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Add the individual to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185D0F" w:rsidRDefault="00185D0F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  </w:t>
      </w:r>
      <w:proofErr w:type="spellStart"/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>of the individual changed to 4 ** off farm work</w:t>
      </w:r>
    </w:p>
    <w:p w:rsidR="00CF4627" w:rsidRDefault="00CF4627" w:rsidP="00504C8C">
      <w:pPr>
        <w:spacing w:before="20" w:after="0" w:line="240" w:lineRule="auto"/>
        <w:ind w:left="1710" w:right="-20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CF4627">
        <w:rPr>
          <w:rFonts w:ascii="Courier New" w:eastAsia="Courier New" w:hAnsi="Courier New" w:cs="Courier New"/>
          <w:i/>
          <w:sz w:val="20"/>
          <w:szCs w:val="20"/>
        </w:rPr>
        <w:t>remittances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 xml:space="preserve">of the individual </w:t>
      </w:r>
      <w:r>
        <w:rPr>
          <w:rFonts w:ascii="Courier New" w:eastAsia="Courier New" w:hAnsi="Courier New" w:cs="Courier New"/>
          <w:sz w:val="20"/>
          <w:szCs w:val="20"/>
        </w:rPr>
        <w:t xml:space="preserve">set to = </w:t>
      </w:r>
      <w:r w:rsidR="00504C8C">
        <w:rPr>
          <w:rFonts w:ascii="Courier New" w:eastAsia="Courier New" w:hAnsi="Courier New" w:cs="Courier New"/>
          <w:sz w:val="20"/>
          <w:szCs w:val="20"/>
        </w:rPr>
        <w:t>a random # follows N(1200,400^2); ** set remittances for new migrants</w:t>
      </w:r>
    </w:p>
    <w:p w:rsidR="00121330" w:rsidRP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612FC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43C0B" w:rsidRPr="001D1170" w:rsidRDefault="00E3507E" w:rsidP="001D117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91720" w:rsidRDefault="00A43C0B" w:rsidP="00091720">
      <w:r>
        <w:t>]</w:t>
      </w:r>
    </w:p>
    <w:p w:rsidR="00091720" w:rsidRDefault="00091720" w:rsidP="00091720"/>
    <w:p w:rsidR="00091720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B5778A">
        <w:rPr>
          <w:rFonts w:ascii="Arial" w:eastAsia="Arial" w:hAnsi="Arial" w:cs="Arial"/>
          <w:b/>
          <w:i/>
          <w:sz w:val="20"/>
          <w:szCs w:val="20"/>
        </w:rPr>
        <w:t>GTGP-participation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091720" w:rsidRPr="009E1C36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94F0C">
        <w:rPr>
          <w:rFonts w:ascii="Arial" w:eastAsia="Arial" w:hAnsi="Arial" w:cs="Arial"/>
          <w:sz w:val="20"/>
          <w:szCs w:val="20"/>
        </w:rPr>
        <w:t>Once in GTGP, no exit, until contract expires (simulation pauses and parameters reset</w:t>
      </w:r>
      <w:proofErr w:type="gramStart"/>
      <w:r w:rsidR="00994F0C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*</w:t>
      </w:r>
      <w:proofErr w:type="gramEnd"/>
      <w:r>
        <w:rPr>
          <w:rFonts w:ascii="Arial" w:eastAsia="Arial" w:hAnsi="Arial" w:cs="Arial"/>
          <w:sz w:val="20"/>
          <w:szCs w:val="20"/>
        </w:rPr>
        <w:t>*</w:t>
      </w:r>
    </w:p>
    <w:p w:rsidR="00091720" w:rsidRDefault="00091720" w:rsidP="00091720"/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GTGP-participation</w:t>
      </w:r>
      <w:r w:rsidR="0082184F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091720" w:rsidP="0095444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0374B6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Preset </w:t>
      </w:r>
      <w:proofErr w:type="spellStart"/>
      <w:r w:rsidR="000374B6">
        <w:rPr>
          <w:rFonts w:ascii="Courier New" w:eastAsia="Courier New" w:hAnsi="Courier New" w:cs="Courier New"/>
          <w:sz w:val="20"/>
          <w:szCs w:val="20"/>
        </w:rPr>
        <w:t>minimum_non</w:t>
      </w:r>
      <w:proofErr w:type="spellEnd"/>
      <w:r w:rsidR="000374B6">
        <w:rPr>
          <w:rFonts w:ascii="Courier New" w:eastAsia="Courier New" w:hAnsi="Courier New" w:cs="Courier New"/>
          <w:sz w:val="20"/>
          <w:szCs w:val="20"/>
        </w:rPr>
        <w:t xml:space="preserve">-GTGP = </w:t>
      </w:r>
      <w:r w:rsidR="000374B6" w:rsidRPr="0095444B">
        <w:rPr>
          <w:rFonts w:ascii="Courier New" w:eastAsia="Courier New" w:hAnsi="Courier New" w:cs="Courier New"/>
          <w:color w:val="00B0F0"/>
          <w:sz w:val="20"/>
          <w:szCs w:val="20"/>
        </w:rPr>
        <w:t>0.3</w:t>
      </w:r>
      <w:r w:rsidR="000374B6">
        <w:rPr>
          <w:rFonts w:ascii="Courier New" w:eastAsia="Courier New" w:hAnsi="Courier New" w:cs="Courier New"/>
          <w:sz w:val="20"/>
          <w:szCs w:val="20"/>
        </w:rPr>
        <w:t>; **minimum area of non-GTGP land each household should hold</w:t>
      </w:r>
      <w:r w:rsidR="007D3210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21321C">
        <w:rPr>
          <w:rFonts w:ascii="Courier New" w:eastAsia="Courier New" w:hAnsi="Courier New" w:cs="Courier New"/>
          <w:sz w:val="20"/>
          <w:szCs w:val="20"/>
        </w:rPr>
        <w:t xml:space="preserve">meet what observed and handle issues of </w:t>
      </w:r>
      <w:r w:rsidR="0021321C" w:rsidRPr="0021321C">
        <w:rPr>
          <w:rFonts w:ascii="Courier New" w:eastAsia="Courier New" w:hAnsi="Courier New" w:cs="Courier New"/>
          <w:sz w:val="20"/>
          <w:szCs w:val="20"/>
        </w:rPr>
        <w:t xml:space="preserve">land scarcity </w:t>
      </w:r>
      <w:r w:rsidR="000374B6">
        <w:rPr>
          <w:rFonts w:ascii="Courier New" w:eastAsia="Courier New" w:hAnsi="Courier New" w:cs="Courier New"/>
          <w:sz w:val="20"/>
          <w:szCs w:val="20"/>
        </w:rPr>
        <w:t>**</w:t>
      </w:r>
    </w:p>
    <w:p w:rsidR="0082184F" w:rsidRDefault="0082184F" w:rsidP="0082184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Loop through all households:</w:t>
      </w:r>
    </w:p>
    <w:p w:rsidR="0082184F" w:rsidRPr="002B074A" w:rsidRDefault="0082184F" w:rsidP="0082184F">
      <w:pPr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[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Loop through all non-GTGP land parcels agents</w:t>
      </w:r>
      <w:r w:rsidR="0082184F">
        <w:rPr>
          <w:rFonts w:ascii="Courier New" w:eastAsia="Courier New" w:hAnsi="Courier New" w:cs="Courier New"/>
          <w:sz w:val="20"/>
          <w:szCs w:val="20"/>
        </w:rPr>
        <w:t xml:space="preserve"> for a household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87402B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FA1FF9" w:rsidRDefault="00FA1FF9" w:rsidP="0087402B">
      <w:pPr>
        <w:ind w:firstLine="480"/>
        <w:rPr>
          <w:ins w:id="0" w:author="XHDXKA" w:date="2017-07-20T11:12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Calculate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-GTGP; ** add up 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land **</w:t>
      </w:r>
    </w:p>
    <w:p w:rsidR="00900EBC" w:rsidRDefault="00900EBC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ins w:id="1" w:author="XHDXKA" w:date="2017-07-20T11:12:00Z">
        <w:r>
          <w:rPr>
            <w:rFonts w:ascii="Courier New" w:eastAsia="Courier New" w:hAnsi="Courier New" w:cs="Courier New"/>
            <w:sz w:val="20"/>
            <w:szCs w:val="20"/>
          </w:rPr>
          <w:t xml:space="preserve">   Calculate</w:t>
        </w:r>
      </w:ins>
      <w:ins w:id="2" w:author="XHDXKA" w:date="2017-07-20T11:13:00Z"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hh_size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>; ** add up all household members**</w:t>
        </w:r>
      </w:ins>
    </w:p>
    <w:p w:rsidR="00FA1FF9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Out of this loop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-GTGP 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minimum_non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-GTGP);</w:t>
      </w:r>
      <w:r w:rsidR="007D321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9769E" w:rsidRPr="0089769E" w:rsidRDefault="0089769E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2B074A" w:rsidRDefault="002B074A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lastRenderedPageBreak/>
        <w:t xml:space="preserve">  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crop_income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land_outpu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*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unit_</w:t>
      </w:r>
      <w:proofErr w:type="gram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price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with reference to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plant_type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)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；</w:t>
      </w:r>
    </w:p>
    <w:p w:rsidR="002B074A" w:rsidRDefault="002B074A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</w:t>
      </w:r>
      <w:proofErr w:type="spellStart"/>
      <w:r w:rsidR="005F30E2">
        <w:rPr>
          <w:rFonts w:ascii="Courier New" w:eastAsiaTheme="minorEastAsia" w:hAnsi="Courier New" w:cs="Courier New"/>
          <w:sz w:val="20"/>
          <w:szCs w:val="20"/>
          <w:lang w:eastAsia="zh-CN"/>
        </w:rPr>
        <w:t>Comp_amt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= </w:t>
      </w:r>
      <w:proofErr w:type="spellStart"/>
      <w:r w:rsidR="005F30E2">
        <w:rPr>
          <w:rFonts w:ascii="Courier New" w:eastAsia="Courier New" w:hAnsi="Courier New" w:cs="Courier New"/>
          <w:sz w:val="20"/>
          <w:szCs w:val="20"/>
        </w:rPr>
        <w:t>area_of_land</w:t>
      </w:r>
      <w:proofErr w:type="spellEnd"/>
      <w:r w:rsidR="005F30E2"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 w:rsidR="005F30E2"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 w:rsidR="005F30E2">
        <w:rPr>
          <w:rFonts w:ascii="Courier New" w:eastAsia="Courier New" w:hAnsi="Courier New" w:cs="Courier New"/>
          <w:sz w:val="20"/>
          <w:szCs w:val="20"/>
        </w:rPr>
        <w:t>;</w:t>
      </w:r>
    </w:p>
    <w:p w:rsidR="005F30E2" w:rsidRPr="0095444B" w:rsidRDefault="005F30E2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eastAsia="zh-CN"/>
        </w:rPr>
        <w:t>Comp_amt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-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crop_income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; ** on parcel level </w:t>
      </w:r>
    </w:p>
    <w:p w:rsidR="00091720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5F30E2">
        <w:rPr>
          <w:rFonts w:ascii="Courier New" w:eastAsia="Courier New" w:hAnsi="Courier New" w:cs="Courier New"/>
          <w:sz w:val="20"/>
          <w:szCs w:val="20"/>
        </w:rPr>
        <w:t>**</w:t>
      </w:r>
      <w:r w:rsidR="00091720">
        <w:rPr>
          <w:rFonts w:ascii="Courier New" w:eastAsia="Courier New" w:hAnsi="Courier New" w:cs="Courier New"/>
          <w:sz w:val="20"/>
          <w:szCs w:val="20"/>
        </w:rPr>
        <w:t xml:space="preserve">A logistics function will be used to calculate the probability of GTGP </w:t>
      </w:r>
      <w:r w:rsidR="00091720" w:rsidRPr="00091720">
        <w:rPr>
          <w:rFonts w:ascii="Courier New" w:eastAsia="Courier New" w:hAnsi="Courier New" w:cs="Courier New"/>
          <w:sz w:val="20"/>
          <w:szCs w:val="20"/>
        </w:rPr>
        <w:t>participation</w:t>
      </w:r>
      <w:r w:rsidR="005F30E2">
        <w:rPr>
          <w:rFonts w:ascii="Courier New" w:eastAsia="Courier New" w:hAnsi="Courier New" w:cs="Courier New"/>
          <w:sz w:val="20"/>
          <w:szCs w:val="20"/>
        </w:rPr>
        <w:t xml:space="preserve"> on parcel level **</w:t>
      </w:r>
    </w:p>
    <w:p w:rsidR="000374B6" w:rsidDel="00900EBC" w:rsidRDefault="000374B6" w:rsidP="0087402B">
      <w:pPr>
        <w:ind w:firstLine="480"/>
        <w:rPr>
          <w:del w:id="3" w:author="XHDXKA" w:date="2017-07-20T11:04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del w:id="4" w:author="XHDXKA" w:date="2017-07-20T11:04:00Z">
        <w:r w:rsidDel="00900EBC">
          <w:rPr>
            <w:rFonts w:ascii="Courier New" w:eastAsia="Courier New" w:hAnsi="Courier New" w:cs="Courier New"/>
            <w:sz w:val="20"/>
            <w:szCs w:val="20"/>
          </w:rPr>
          <w:delText>If (land_type = 1) Then ** dry land**</w:delText>
        </w:r>
      </w:del>
    </w:p>
    <w:p w:rsidR="000374B6" w:rsidDel="00900EBC" w:rsidRDefault="000374B6" w:rsidP="0087402B">
      <w:pPr>
        <w:ind w:firstLine="480"/>
        <w:rPr>
          <w:del w:id="5" w:author="XHDXKA" w:date="2017-07-20T11:04:00Z"/>
          <w:rFonts w:ascii="Courier New" w:eastAsia="Courier New" w:hAnsi="Courier New" w:cs="Courier New"/>
          <w:sz w:val="20"/>
          <w:szCs w:val="20"/>
        </w:rPr>
      </w:pPr>
      <w:del w:id="6" w:author="XHDXKA" w:date="2017-07-20T11:04:00Z">
        <w:r w:rsidDel="00900EBC">
          <w:rPr>
            <w:rFonts w:ascii="Courier New" w:eastAsia="Courier New" w:hAnsi="Courier New" w:cs="Courier New"/>
            <w:sz w:val="20"/>
            <w:szCs w:val="20"/>
          </w:rPr>
          <w:delText xml:space="preserve">   [</w:delText>
        </w:r>
      </w:del>
    </w:p>
    <w:p w:rsidR="000374B6" w:rsidDel="00900EBC" w:rsidRDefault="0089769E" w:rsidP="004D3C6D">
      <w:pPr>
        <w:spacing w:before="20" w:after="0" w:line="240" w:lineRule="auto"/>
        <w:ind w:left="1440" w:right="-20"/>
        <w:rPr>
          <w:del w:id="7" w:author="XHDXKA" w:date="2017-07-20T11:04:00Z"/>
          <w:rFonts w:ascii="Courier New" w:eastAsia="Courier New" w:hAnsi="Courier New" w:cs="Courier New"/>
          <w:sz w:val="20"/>
          <w:szCs w:val="20"/>
        </w:rPr>
      </w:pPr>
      <w:del w:id="8" w:author="XHDXKA" w:date="2017-07-20T11:04:00Z">
        <w:r w:rsidDel="00900EBC">
          <w:rPr>
            <w:rFonts w:ascii="Courier New" w:eastAsia="Courier New" w:hAnsi="Courier New" w:cs="Courier New"/>
            <w:sz w:val="20"/>
            <w:szCs w:val="20"/>
          </w:rPr>
          <w:delText>GTGP_par_prob = exp(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1.02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-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0.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15*</w:delText>
        </w:r>
        <w:r w:rsidRPr="0089769E" w:rsidDel="00900EBC">
          <w:delText xml:space="preserve"> </w:delText>
        </w:r>
        <w:r w:rsidRPr="0089769E" w:rsidDel="00900EBC">
          <w:rPr>
            <w:rFonts w:ascii="Courier New" w:hAnsi="Courier New" w:cs="Courier New"/>
            <w:sz w:val="20"/>
            <w:szCs w:val="20"/>
          </w:rPr>
          <w:delText>Age_1</w:delText>
        </w:r>
        <w:r w:rsidR="004D3C6D" w:rsidDel="00900EBC">
          <w:rPr>
            <w:rFonts w:ascii="Courier New" w:hAnsi="Courier New" w:cs="Courier New"/>
            <w:sz w:val="20"/>
            <w:szCs w:val="20"/>
          </w:rPr>
          <w:delText xml:space="preserve"> - </w:delText>
        </w:r>
        <w:r w:rsidDel="00900EBC">
          <w:delText xml:space="preserve"> 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0.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0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7*</w:delText>
        </w:r>
        <w:r w:rsidRPr="00133C5E" w:rsidDel="00900EBC">
          <w:delText xml:space="preserve"> </w:delText>
        </w:r>
        <w:r w:rsidRPr="0089769E" w:rsidDel="00900EBC">
          <w:rPr>
            <w:rFonts w:ascii="Courier New" w:eastAsia="Courier New" w:hAnsi="Courier New" w:cs="Courier New"/>
            <w:sz w:val="20"/>
            <w:szCs w:val="20"/>
          </w:rPr>
          <w:delText>Gender_1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+</w:delText>
        </w:r>
        <w:r w:rsidRPr="00133C5E" w:rsidDel="00900EBC">
          <w:delText xml:space="preserve"> 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0.18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*</w:delText>
        </w:r>
        <w:r w:rsidRPr="00133C5E" w:rsidDel="00900EBC">
          <w:delText xml:space="preserve"> </w:delText>
        </w:r>
        <w:r w:rsidRPr="0089769E" w:rsidDel="00900EBC">
          <w:rPr>
            <w:rFonts w:ascii="Courier New" w:eastAsia="Courier New" w:hAnsi="Courier New" w:cs="Courier New"/>
            <w:sz w:val="20"/>
            <w:szCs w:val="20"/>
          </w:rPr>
          <w:delText>Education_1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 xml:space="preserve"> - 0.58*</w:delText>
        </w:r>
        <w:r w:rsidRPr="00133C5E" w:rsidDel="00900EBC">
          <w:delText xml:space="preserve"> 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 xml:space="preserve">time_land 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– 0.76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*</w:delText>
        </w:r>
        <w:r w:rsidRPr="00133C5E" w:rsidDel="00900EBC">
          <w:delText xml:space="preserve"> 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non_GTGP land_per + 0.08* GTGP_net_cash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)/(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1 +</w:delText>
        </w:r>
        <w:r w:rsidR="004D3C6D" w:rsidRPr="004D3C6D" w:rsidDel="00900EBC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exp(1.02-0.15*</w:delText>
        </w:r>
        <w:r w:rsidR="004D3C6D" w:rsidRPr="0089769E" w:rsidDel="00900EBC">
          <w:delText xml:space="preserve"> </w:delText>
        </w:r>
        <w:r w:rsidR="004D3C6D" w:rsidRPr="0089769E" w:rsidDel="00900EBC">
          <w:rPr>
            <w:rFonts w:ascii="Courier New" w:hAnsi="Courier New" w:cs="Courier New"/>
            <w:sz w:val="20"/>
            <w:szCs w:val="20"/>
          </w:rPr>
          <w:delText>Age_1</w:delText>
        </w:r>
        <w:r w:rsidR="004D3C6D" w:rsidDel="00900EBC">
          <w:rPr>
            <w:rFonts w:ascii="Courier New" w:hAnsi="Courier New" w:cs="Courier New"/>
            <w:sz w:val="20"/>
            <w:szCs w:val="20"/>
          </w:rPr>
          <w:delText xml:space="preserve"> - </w:delText>
        </w:r>
        <w:r w:rsidR="004D3C6D" w:rsidDel="00900EBC">
          <w:delText xml:space="preserve"> 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0.07*</w:delText>
        </w:r>
        <w:r w:rsidR="004D3C6D" w:rsidRPr="00133C5E" w:rsidDel="00900EBC">
          <w:delText xml:space="preserve"> </w:delText>
        </w:r>
        <w:r w:rsidR="004D3C6D" w:rsidRPr="0089769E" w:rsidDel="00900EBC">
          <w:rPr>
            <w:rFonts w:ascii="Courier New" w:eastAsia="Courier New" w:hAnsi="Courier New" w:cs="Courier New"/>
            <w:sz w:val="20"/>
            <w:szCs w:val="20"/>
          </w:rPr>
          <w:delText>Gender_1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+</w:delText>
        </w:r>
        <w:r w:rsidR="004D3C6D" w:rsidRPr="00133C5E" w:rsidDel="00900EBC">
          <w:delText xml:space="preserve"> 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0.18*</w:delText>
        </w:r>
        <w:r w:rsidR="004D3C6D" w:rsidRPr="00133C5E" w:rsidDel="00900EBC">
          <w:delText xml:space="preserve"> </w:delText>
        </w:r>
        <w:r w:rsidR="004D3C6D" w:rsidRPr="0089769E" w:rsidDel="00900EBC">
          <w:rPr>
            <w:rFonts w:ascii="Courier New" w:eastAsia="Courier New" w:hAnsi="Courier New" w:cs="Courier New"/>
            <w:sz w:val="20"/>
            <w:szCs w:val="20"/>
          </w:rPr>
          <w:delText>Education_1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 xml:space="preserve"> - 0.58*</w:delText>
        </w:r>
        <w:r w:rsidR="004D3C6D" w:rsidRPr="00133C5E" w:rsidDel="00900EBC">
          <w:delText xml:space="preserve"> 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time_land – 0.76*</w:delText>
        </w:r>
        <w:r w:rsidR="004D3C6D" w:rsidRPr="00133C5E" w:rsidDel="00900EBC">
          <w:delText xml:space="preserve"> </w:delText>
        </w:r>
        <w:r w:rsidR="004D3C6D" w:rsidDel="00900EBC">
          <w:rPr>
            <w:rFonts w:ascii="Courier New" w:eastAsia="Courier New" w:hAnsi="Courier New" w:cs="Courier New"/>
            <w:sz w:val="20"/>
            <w:szCs w:val="20"/>
          </w:rPr>
          <w:delText>non_GTGP land_per + 0.08* GTGP_net_cash);</w:delText>
        </w:r>
      </w:del>
    </w:p>
    <w:p w:rsidR="004D3C6D" w:rsidDel="00900EBC" w:rsidRDefault="004D3C6D" w:rsidP="004D3C6D">
      <w:pPr>
        <w:spacing w:before="20" w:after="0" w:line="240" w:lineRule="auto"/>
        <w:ind w:left="1440" w:right="-20"/>
        <w:rPr>
          <w:del w:id="9" w:author="XHDXKA" w:date="2017-07-20T11:04:00Z"/>
          <w:rFonts w:ascii="Courier New" w:eastAsia="Courier New" w:hAnsi="Courier New" w:cs="Courier New"/>
          <w:sz w:val="20"/>
          <w:szCs w:val="20"/>
        </w:rPr>
      </w:pPr>
    </w:p>
    <w:p w:rsidR="004D3C6D" w:rsidDel="00900EBC" w:rsidRDefault="004D3C6D" w:rsidP="004D3C6D">
      <w:pPr>
        <w:spacing w:before="20" w:after="0" w:line="240" w:lineRule="auto"/>
        <w:ind w:left="1440" w:right="-20"/>
        <w:rPr>
          <w:del w:id="10" w:author="XHDXKA" w:date="2017-07-20T11:04:00Z"/>
          <w:rFonts w:ascii="Courier New" w:eastAsia="Courier New" w:hAnsi="Courier New" w:cs="Courier New"/>
          <w:sz w:val="20"/>
          <w:szCs w:val="20"/>
        </w:rPr>
      </w:pPr>
      <w:del w:id="11" w:author="XHDXKA" w:date="2017-07-20T11:04:00Z">
        <w:r w:rsidDel="00900EBC">
          <w:rPr>
            <w:rFonts w:ascii="Courier New" w:eastAsia="Courier New" w:hAnsi="Courier New" w:cs="Courier New"/>
            <w:sz w:val="20"/>
            <w:szCs w:val="20"/>
          </w:rPr>
          <w:delText xml:space="preserve">Else ** </w:delText>
        </w:r>
        <w:r w:rsidRPr="004D3C6D" w:rsidDel="00900EBC">
          <w:rPr>
            <w:rFonts w:ascii="Courier New" w:eastAsia="Courier New" w:hAnsi="Courier New" w:cs="Courier New"/>
            <w:sz w:val="20"/>
            <w:szCs w:val="20"/>
          </w:rPr>
          <w:delText>rice paddy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 xml:space="preserve"> **</w:delText>
        </w:r>
      </w:del>
    </w:p>
    <w:p w:rsidR="004D3C6D" w:rsidDel="00900EBC" w:rsidRDefault="004D3C6D" w:rsidP="004D3C6D">
      <w:pPr>
        <w:spacing w:before="20" w:after="0" w:line="240" w:lineRule="auto"/>
        <w:ind w:left="1440" w:right="-20"/>
        <w:rPr>
          <w:del w:id="12" w:author="XHDXKA" w:date="2017-07-20T11:04:00Z"/>
          <w:rFonts w:ascii="Courier New" w:eastAsia="Courier New" w:hAnsi="Courier New" w:cs="Courier New"/>
          <w:sz w:val="20"/>
          <w:szCs w:val="20"/>
        </w:rPr>
      </w:pPr>
      <w:del w:id="13" w:author="XHDXKA" w:date="2017-07-20T11:04:00Z">
        <w:r w:rsidDel="00900EBC">
          <w:rPr>
            <w:rFonts w:ascii="Courier New" w:eastAsia="Courier New" w:hAnsi="Courier New" w:cs="Courier New"/>
            <w:sz w:val="20"/>
            <w:szCs w:val="20"/>
          </w:rPr>
          <w:delText>[</w:delText>
        </w:r>
      </w:del>
    </w:p>
    <w:p w:rsidR="004D3C6D" w:rsidDel="00900EBC" w:rsidRDefault="004D3C6D" w:rsidP="00900EBC">
      <w:pPr>
        <w:ind w:firstLine="480"/>
        <w:rPr>
          <w:del w:id="14" w:author="XHDXKA" w:date="2017-07-20T11:03:00Z"/>
          <w:rFonts w:ascii="Courier New" w:eastAsia="Courier New" w:hAnsi="Courier New" w:cs="Courier New"/>
          <w:sz w:val="20"/>
          <w:szCs w:val="20"/>
        </w:rPr>
        <w:pPrChange w:id="15" w:author="XHDXKA" w:date="2017-07-20T11:04:00Z">
          <w:pPr>
            <w:spacing w:before="20" w:after="0" w:line="240" w:lineRule="auto"/>
            <w:ind w:left="1800" w:right="-20"/>
          </w:pPr>
        </w:pPrChange>
      </w:pPr>
      <w:del w:id="16" w:author="XHDXKA" w:date="2017-07-20T11:04:00Z">
        <w:r w:rsidDel="00900EBC">
          <w:rPr>
            <w:rFonts w:ascii="Courier New" w:eastAsia="Courier New" w:hAnsi="Courier New" w:cs="Courier New"/>
            <w:sz w:val="20"/>
            <w:szCs w:val="20"/>
          </w:rPr>
          <w:delText>GTGP_par_prob = exp(1.24-0.16*</w:delText>
        </w:r>
        <w:r w:rsidRPr="0089769E" w:rsidDel="00900EBC">
          <w:delText xml:space="preserve"> </w:delText>
        </w:r>
        <w:r w:rsidRPr="0089769E" w:rsidDel="00900EBC">
          <w:rPr>
            <w:rFonts w:ascii="Courier New" w:hAnsi="Courier New" w:cs="Courier New"/>
            <w:sz w:val="20"/>
            <w:szCs w:val="20"/>
          </w:rPr>
          <w:delText>Age_1</w:delText>
        </w:r>
        <w:r w:rsidDel="00900EBC">
          <w:rPr>
            <w:rFonts w:ascii="Courier New" w:hAnsi="Courier New" w:cs="Courier New"/>
            <w:sz w:val="20"/>
            <w:szCs w:val="20"/>
          </w:rPr>
          <w:delText xml:space="preserve"> - </w:delText>
        </w:r>
        <w:r w:rsidDel="00900EBC">
          <w:delText xml:space="preserve"> 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0.09*</w:delText>
        </w:r>
        <w:r w:rsidRPr="00133C5E" w:rsidDel="00900EBC">
          <w:delText xml:space="preserve"> </w:delText>
        </w:r>
        <w:r w:rsidRPr="0089769E" w:rsidDel="00900EBC">
          <w:rPr>
            <w:rFonts w:ascii="Courier New" w:eastAsia="Courier New" w:hAnsi="Courier New" w:cs="Courier New"/>
            <w:sz w:val="20"/>
            <w:szCs w:val="20"/>
          </w:rPr>
          <w:delText>Gender_1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+</w:delText>
        </w:r>
        <w:r w:rsidRPr="00133C5E" w:rsidDel="00900EBC">
          <w:delText xml:space="preserve"> 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0.12*</w:delText>
        </w:r>
        <w:r w:rsidRPr="00133C5E" w:rsidDel="00900EBC">
          <w:delText xml:space="preserve"> </w:delText>
        </w:r>
        <w:r w:rsidDel="00900EBC">
          <w:delText xml:space="preserve"> </w:delText>
        </w:r>
        <w:r w:rsidRPr="0089769E" w:rsidDel="00900EBC">
          <w:rPr>
            <w:rFonts w:ascii="Courier New" w:eastAsia="Courier New" w:hAnsi="Courier New" w:cs="Courier New"/>
            <w:sz w:val="20"/>
            <w:szCs w:val="20"/>
          </w:rPr>
          <w:delText>Education_1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 xml:space="preserve"> - 0.23*</w:delText>
        </w:r>
        <w:r w:rsidRPr="00133C5E" w:rsidDel="00900EBC">
          <w:delText xml:space="preserve"> 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time_land – 0.85*</w:delText>
        </w:r>
        <w:r w:rsidRPr="00133C5E" w:rsidDel="00900EBC">
          <w:delText xml:space="preserve"> 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non_GTGP land_per + 0.12* GTGP_net_cash) / (1 + exp(1.24-0.16*</w:delText>
        </w:r>
        <w:r w:rsidRPr="0089769E" w:rsidDel="00900EBC">
          <w:delText xml:space="preserve"> </w:delText>
        </w:r>
        <w:r w:rsidRPr="0089769E" w:rsidDel="00900EBC">
          <w:rPr>
            <w:rFonts w:ascii="Courier New" w:hAnsi="Courier New" w:cs="Courier New"/>
            <w:sz w:val="20"/>
            <w:szCs w:val="20"/>
          </w:rPr>
          <w:delText>Age_1</w:delText>
        </w:r>
        <w:r w:rsidDel="00900EBC">
          <w:rPr>
            <w:rFonts w:ascii="Courier New" w:hAnsi="Courier New" w:cs="Courier New"/>
            <w:sz w:val="20"/>
            <w:szCs w:val="20"/>
          </w:rPr>
          <w:delText xml:space="preserve"> - </w:delText>
        </w:r>
        <w:r w:rsidDel="00900EBC">
          <w:delText xml:space="preserve"> 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0.09*</w:delText>
        </w:r>
        <w:r w:rsidRPr="00133C5E" w:rsidDel="00900EBC">
          <w:delText xml:space="preserve"> </w:delText>
        </w:r>
        <w:r w:rsidRPr="0089769E" w:rsidDel="00900EBC">
          <w:rPr>
            <w:rFonts w:ascii="Courier New" w:eastAsia="Courier New" w:hAnsi="Courier New" w:cs="Courier New"/>
            <w:sz w:val="20"/>
            <w:szCs w:val="20"/>
          </w:rPr>
          <w:delText>Gender</w:delText>
        </w:r>
      </w:del>
      <w:del w:id="17" w:author="XHDXKA" w:date="2017-07-20T11:03:00Z">
        <w:r w:rsidRPr="0089769E" w:rsidDel="00900EBC">
          <w:rPr>
            <w:rFonts w:ascii="Courier New" w:eastAsia="Courier New" w:hAnsi="Courier New" w:cs="Courier New"/>
            <w:sz w:val="20"/>
            <w:szCs w:val="20"/>
          </w:rPr>
          <w:delText>_1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+</w:delText>
        </w:r>
        <w:r w:rsidRPr="00133C5E" w:rsidDel="00900EBC">
          <w:delText xml:space="preserve"> 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0.12*</w:delText>
        </w:r>
        <w:r w:rsidRPr="00133C5E" w:rsidDel="00900EBC">
          <w:delText xml:space="preserve"> </w:delText>
        </w:r>
        <w:r w:rsidDel="00900EBC">
          <w:delText xml:space="preserve"> </w:delText>
        </w:r>
        <w:r w:rsidRPr="0089769E" w:rsidDel="00900EBC">
          <w:rPr>
            <w:rFonts w:ascii="Courier New" w:eastAsia="Courier New" w:hAnsi="Courier New" w:cs="Courier New"/>
            <w:sz w:val="20"/>
            <w:szCs w:val="20"/>
          </w:rPr>
          <w:delText>Education_1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 xml:space="preserve"> - 0.23*</w:delText>
        </w:r>
        <w:r w:rsidRPr="00133C5E" w:rsidDel="00900EBC">
          <w:delText xml:space="preserve"> 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time_land – 0.85*</w:delText>
        </w:r>
        <w:r w:rsidRPr="00133C5E" w:rsidDel="00900EBC">
          <w:delText xml:space="preserve"> </w:delText>
        </w:r>
        <w:r w:rsidDel="00900EBC">
          <w:rPr>
            <w:rFonts w:ascii="Courier New" w:eastAsia="Courier New" w:hAnsi="Courier New" w:cs="Courier New"/>
            <w:sz w:val="20"/>
            <w:szCs w:val="20"/>
          </w:rPr>
          <w:delText>non_GTGP land_per + 0.12* GTGP_net_cash));</w:delText>
        </w:r>
      </w:del>
      <w:ins w:id="18" w:author="XHDXKA" w:date="2017-07-20T11:04:00Z">
        <w:r w:rsidR="00900EBC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</w:p>
    <w:p w:rsidR="004D3C6D" w:rsidDel="00900EBC" w:rsidRDefault="004D3C6D" w:rsidP="00900EBC">
      <w:pPr>
        <w:spacing w:before="20" w:after="0" w:line="240" w:lineRule="auto"/>
        <w:ind w:left="1800" w:right="-20"/>
        <w:rPr>
          <w:del w:id="19" w:author="XHDXKA" w:date="2017-07-20T11:03:00Z"/>
          <w:rFonts w:ascii="Courier New" w:eastAsia="Courier New" w:hAnsi="Courier New" w:cs="Courier New"/>
          <w:sz w:val="20"/>
          <w:szCs w:val="20"/>
        </w:rPr>
        <w:pPrChange w:id="20" w:author="XHDXKA" w:date="2017-07-20T11:03:00Z">
          <w:pPr>
            <w:spacing w:before="20" w:after="0" w:line="240" w:lineRule="auto"/>
            <w:ind w:left="1440" w:right="-20"/>
          </w:pPr>
        </w:pPrChange>
      </w:pPr>
    </w:p>
    <w:p w:rsidR="004D3C6D" w:rsidRDefault="004D3C6D" w:rsidP="00900EB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  <w:pPrChange w:id="21" w:author="XHDXKA" w:date="2017-07-20T11:03:00Z">
          <w:pPr>
            <w:spacing w:before="20" w:after="0" w:line="240" w:lineRule="auto"/>
            <w:ind w:left="1440" w:right="-20"/>
          </w:pPr>
        </w:pPrChange>
      </w:pPr>
      <w:del w:id="22" w:author="XHDXKA" w:date="2017-07-20T11:03:00Z">
        <w:r w:rsidDel="00900EBC">
          <w:rPr>
            <w:rFonts w:ascii="Courier New" w:eastAsia="Courier New" w:hAnsi="Courier New" w:cs="Courier New"/>
            <w:sz w:val="20"/>
            <w:szCs w:val="20"/>
          </w:rPr>
          <w:delText>]</w:delText>
        </w:r>
      </w:del>
      <w:ins w:id="23" w:author="XHDXKA" w:date="2017-07-20T11:05:00Z">
        <w:r w:rsidR="00900EBC">
          <w:rPr>
            <w:rFonts w:ascii="Courier New" w:eastAsia="Courier New" w:hAnsi="Courier New" w:cs="Courier New"/>
            <w:sz w:val="20"/>
            <w:szCs w:val="20"/>
          </w:rPr>
          <w:t xml:space="preserve">           </w:t>
        </w:r>
        <w:proofErr w:type="spellStart"/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>GTGP_par_prob</w:t>
        </w:r>
        <w:proofErr w:type="spellEnd"/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 xml:space="preserve"> = </w:t>
        </w:r>
        <w:proofErr w:type="spellStart"/>
        <w:proofErr w:type="gramStart"/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>exp</w:t>
        </w:r>
        <w:proofErr w:type="spellEnd"/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>(</w:t>
        </w:r>
        <w:proofErr w:type="gramEnd"/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>2.52</w:t>
        </w:r>
      </w:ins>
      <w:ins w:id="24" w:author="XHDXKA" w:date="2017-07-20T11:17:00Z">
        <w:r w:rsidR="00022841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25" w:author="XHDXKA" w:date="2017-07-20T11:05:00Z"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>-</w:t>
        </w:r>
        <w:r w:rsidR="00900EBC">
          <w:t xml:space="preserve"> </w:t>
        </w:r>
      </w:ins>
      <w:ins w:id="26" w:author="XHDXKA" w:date="2017-07-20T11:17:00Z">
        <w:r w:rsidR="00022841">
          <w:t xml:space="preserve"> </w:t>
        </w:r>
      </w:ins>
      <w:ins w:id="27" w:author="XHDXKA" w:date="2017-07-20T11:05:00Z">
        <w:r w:rsidR="00900EBC">
          <w:rPr>
            <w:rFonts w:ascii="Courier New" w:eastAsia="Courier New" w:hAnsi="Courier New" w:cs="Courier New"/>
            <w:sz w:val="20"/>
            <w:szCs w:val="20"/>
          </w:rPr>
          <w:t>0.0</w:t>
        </w:r>
      </w:ins>
      <w:ins w:id="28" w:author="XHDXKA" w:date="2017-07-20T11:06:00Z">
        <w:r w:rsidR="00900EBC">
          <w:rPr>
            <w:rFonts w:ascii="Courier New" w:eastAsia="Courier New" w:hAnsi="Courier New" w:cs="Courier New"/>
            <w:sz w:val="20"/>
            <w:szCs w:val="20"/>
          </w:rPr>
          <w:t>12</w:t>
        </w:r>
      </w:ins>
      <w:ins w:id="29" w:author="XHDXKA" w:date="2017-07-20T11:05:00Z"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 xml:space="preserve">* Age_1 -  </w:t>
        </w:r>
        <w:r w:rsidR="00900EBC">
          <w:rPr>
            <w:rFonts w:ascii="Courier New" w:eastAsia="Courier New" w:hAnsi="Courier New" w:cs="Courier New"/>
            <w:sz w:val="20"/>
            <w:szCs w:val="20"/>
          </w:rPr>
          <w:t>0.2</w:t>
        </w:r>
      </w:ins>
      <w:ins w:id="30" w:author="XHDXKA" w:date="2017-07-20T11:06:00Z">
        <w:r w:rsidR="00900EBC">
          <w:rPr>
            <w:rFonts w:ascii="Courier New" w:eastAsia="Courier New" w:hAnsi="Courier New" w:cs="Courier New"/>
            <w:sz w:val="20"/>
            <w:szCs w:val="20"/>
          </w:rPr>
          <w:t>9</w:t>
        </w:r>
      </w:ins>
      <w:ins w:id="31" w:author="XHDXKA" w:date="2017-07-20T11:05:00Z"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>* Gender_1</w:t>
        </w:r>
      </w:ins>
      <w:ins w:id="32" w:author="XHDXKA" w:date="2017-07-20T11:06:00Z">
        <w:r w:rsidR="00900EBC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33" w:author="XHDXKA" w:date="2017-07-20T11:05:00Z"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 xml:space="preserve">+ </w:t>
        </w:r>
      </w:ins>
      <w:ins w:id="34" w:author="XHDXKA" w:date="2017-07-20T11:06:00Z">
        <w:r w:rsidR="00022841">
          <w:rPr>
            <w:rFonts w:ascii="Courier New" w:eastAsia="Courier New" w:hAnsi="Courier New" w:cs="Courier New"/>
            <w:sz w:val="20"/>
            <w:szCs w:val="20"/>
          </w:rPr>
          <w:t>0.0</w:t>
        </w:r>
      </w:ins>
      <w:ins w:id="35" w:author="XHDXKA" w:date="2017-07-20T11:16:00Z">
        <w:r w:rsidR="00022841">
          <w:rPr>
            <w:rFonts w:ascii="Courier New" w:eastAsia="Courier New" w:hAnsi="Courier New" w:cs="Courier New"/>
            <w:sz w:val="20"/>
            <w:szCs w:val="20"/>
          </w:rPr>
          <w:t>1</w:t>
        </w:r>
      </w:ins>
      <w:ins w:id="36" w:author="XHDXKA" w:date="2017-07-20T11:05:00Z"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 xml:space="preserve">* </w:t>
        </w:r>
        <w:r w:rsidR="00900EBC">
          <w:rPr>
            <w:rFonts w:ascii="Courier New" w:eastAsia="Courier New" w:hAnsi="Courier New" w:cs="Courier New"/>
            <w:sz w:val="20"/>
            <w:szCs w:val="20"/>
          </w:rPr>
          <w:t xml:space="preserve"> Education_1 </w:t>
        </w:r>
      </w:ins>
      <w:ins w:id="37" w:author="XHDXKA" w:date="2017-07-20T11:14:00Z">
        <w:r w:rsidR="00900EBC">
          <w:rPr>
            <w:rFonts w:ascii="Courier New" w:eastAsia="Courier New" w:hAnsi="Courier New" w:cs="Courier New"/>
            <w:sz w:val="20"/>
            <w:szCs w:val="20"/>
          </w:rPr>
          <w:t>+ 0.001</w:t>
        </w:r>
      </w:ins>
      <w:ins w:id="38" w:author="XHDXKA" w:date="2017-07-20T11:05:00Z"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 xml:space="preserve">* </w:t>
        </w:r>
      </w:ins>
      <w:proofErr w:type="spellStart"/>
      <w:ins w:id="39" w:author="XHDXKA" w:date="2017-07-20T11:14:00Z">
        <w:r w:rsidR="00900EBC">
          <w:rPr>
            <w:rFonts w:ascii="Courier New" w:eastAsia="Courier New" w:hAnsi="Courier New" w:cs="Courier New"/>
            <w:sz w:val="20"/>
            <w:szCs w:val="20"/>
          </w:rPr>
          <w:t>hh_size</w:t>
        </w:r>
        <w:proofErr w:type="spellEnd"/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40" w:author="XHDXKA" w:date="2017-07-20T11:15:00Z">
        <w:r w:rsidR="00022841">
          <w:rPr>
            <w:rFonts w:ascii="Courier New" w:eastAsia="Courier New" w:hAnsi="Courier New" w:cs="Courier New"/>
            <w:sz w:val="20"/>
            <w:szCs w:val="20"/>
          </w:rPr>
          <w:t>- 2.</w:t>
        </w:r>
      </w:ins>
      <w:ins w:id="41" w:author="XHDXKA" w:date="2017-07-20T11:17:00Z">
        <w:r w:rsidR="00022841">
          <w:rPr>
            <w:rFonts w:ascii="Courier New" w:eastAsia="Courier New" w:hAnsi="Courier New" w:cs="Courier New"/>
            <w:sz w:val="20"/>
            <w:szCs w:val="20"/>
          </w:rPr>
          <w:t>45</w:t>
        </w:r>
      </w:ins>
      <w:ins w:id="42" w:author="XHDXKA" w:date="2017-07-20T11:15:00Z">
        <w:r w:rsidR="00022841">
          <w:rPr>
            <w:rFonts w:ascii="Courier New" w:eastAsia="Courier New" w:hAnsi="Courier New" w:cs="Courier New"/>
            <w:sz w:val="20"/>
            <w:szCs w:val="20"/>
          </w:rPr>
          <w:t>*</w:t>
        </w:r>
        <w:proofErr w:type="spellStart"/>
        <w:r w:rsidR="00022841">
          <w:rPr>
            <w:rFonts w:ascii="Courier New" w:eastAsia="Courier New" w:hAnsi="Courier New" w:cs="Courier New"/>
            <w:sz w:val="20"/>
            <w:szCs w:val="20"/>
          </w:rPr>
          <w:t>land_type</w:t>
        </w:r>
        <w:proofErr w:type="spellEnd"/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43" w:author="XHDXKA" w:date="2017-07-20T11:05:00Z"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>+ 0.0</w:t>
        </w:r>
      </w:ins>
      <w:ins w:id="44" w:author="XHDXKA" w:date="2017-07-20T11:14:00Z">
        <w:r w:rsidR="00900EBC">
          <w:rPr>
            <w:rFonts w:ascii="Courier New" w:eastAsia="Courier New" w:hAnsi="Courier New" w:cs="Courier New"/>
            <w:sz w:val="20"/>
            <w:szCs w:val="20"/>
          </w:rPr>
          <w:t>006</w:t>
        </w:r>
      </w:ins>
      <w:ins w:id="45" w:author="XHDXKA" w:date="2017-07-20T11:05:00Z"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 xml:space="preserve">* </w:t>
        </w:r>
        <w:proofErr w:type="spellStart"/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>GTGP_net_cash</w:t>
        </w:r>
      </w:ins>
      <w:proofErr w:type="spellEnd"/>
      <w:ins w:id="46" w:author="XHDXKA" w:date="2017-07-20T11:16:00Z">
        <w:r w:rsidR="00022841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>+</w:t>
        </w:r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 xml:space="preserve"> 0.04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 xml:space="preserve">* </w:t>
        </w:r>
        <w:proofErr w:type="spellStart"/>
        <w:r w:rsidR="00022841">
          <w:rPr>
            <w:rFonts w:ascii="Courier New" w:eastAsia="Courier New" w:hAnsi="Courier New" w:cs="Courier New"/>
            <w:sz w:val="20"/>
            <w:szCs w:val="20"/>
          </w:rPr>
          <w:t>time_land</w:t>
        </w:r>
      </w:ins>
      <w:proofErr w:type="spellEnd"/>
      <w:ins w:id="47" w:author="XHDXKA" w:date="2017-07-20T11:05:00Z"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 xml:space="preserve">)/(1 + </w:t>
        </w:r>
      </w:ins>
      <w:proofErr w:type="spellStart"/>
      <w:ins w:id="48" w:author="XHDXKA" w:date="2017-07-20T11:17:00Z"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>exp</w:t>
        </w:r>
        <w:proofErr w:type="spellEnd"/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>(2.52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>-</w:t>
        </w:r>
        <w:r w:rsidR="00022841">
          <w:t xml:space="preserve">  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>0.012</w:t>
        </w:r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 xml:space="preserve">* Age_1 -  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>0.29</w:t>
        </w:r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>* Gender_1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 xml:space="preserve">+ 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>0.01</w:t>
        </w:r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 xml:space="preserve">* 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 xml:space="preserve"> Education_1 + 0.001</w:t>
        </w:r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 xml:space="preserve">* </w:t>
        </w:r>
        <w:proofErr w:type="spellStart"/>
        <w:r w:rsidR="00022841">
          <w:rPr>
            <w:rFonts w:ascii="Courier New" w:eastAsia="Courier New" w:hAnsi="Courier New" w:cs="Courier New"/>
            <w:sz w:val="20"/>
            <w:szCs w:val="20"/>
          </w:rPr>
          <w:t>hh_size</w:t>
        </w:r>
        <w:proofErr w:type="spellEnd"/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>- 2.45*</w:t>
        </w:r>
        <w:proofErr w:type="spellStart"/>
        <w:r w:rsidR="00022841">
          <w:rPr>
            <w:rFonts w:ascii="Courier New" w:eastAsia="Courier New" w:hAnsi="Courier New" w:cs="Courier New"/>
            <w:sz w:val="20"/>
            <w:szCs w:val="20"/>
          </w:rPr>
          <w:t>land_type</w:t>
        </w:r>
        <w:proofErr w:type="spellEnd"/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 xml:space="preserve"> + 0.0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>006</w:t>
        </w:r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 xml:space="preserve">* </w:t>
        </w:r>
        <w:proofErr w:type="spellStart"/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>GTGP_net_cash</w:t>
        </w:r>
        <w:proofErr w:type="spellEnd"/>
        <w:r w:rsidR="00022841">
          <w:rPr>
            <w:rFonts w:ascii="Courier New" w:eastAsia="Courier New" w:hAnsi="Courier New" w:cs="Courier New"/>
            <w:sz w:val="20"/>
            <w:szCs w:val="20"/>
          </w:rPr>
          <w:t xml:space="preserve"> +</w:t>
        </w:r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 xml:space="preserve"> 0.04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 xml:space="preserve">* </w:t>
        </w:r>
        <w:proofErr w:type="spellStart"/>
        <w:r w:rsidR="00022841">
          <w:rPr>
            <w:rFonts w:ascii="Courier New" w:eastAsia="Courier New" w:hAnsi="Courier New" w:cs="Courier New"/>
            <w:sz w:val="20"/>
            <w:szCs w:val="20"/>
          </w:rPr>
          <w:t>time_land</w:t>
        </w:r>
        <w:proofErr w:type="spellEnd"/>
        <w:r w:rsidR="00022841" w:rsidRPr="00900EBC">
          <w:rPr>
            <w:rFonts w:ascii="Courier New" w:eastAsia="Courier New" w:hAnsi="Courier New" w:cs="Courier New"/>
            <w:sz w:val="20"/>
            <w:szCs w:val="20"/>
          </w:rPr>
          <w:t>)</w:t>
        </w:r>
        <w:r w:rsidR="00022841">
          <w:rPr>
            <w:rFonts w:ascii="Courier New" w:eastAsia="Courier New" w:hAnsi="Courier New" w:cs="Courier New"/>
            <w:sz w:val="20"/>
            <w:szCs w:val="20"/>
          </w:rPr>
          <w:t>)</w:t>
        </w:r>
      </w:ins>
      <w:bookmarkStart w:id="49" w:name="_GoBack"/>
      <w:bookmarkEnd w:id="49"/>
      <w:ins w:id="50" w:author="XHDXKA" w:date="2017-07-20T11:05:00Z">
        <w:r w:rsidR="00900EBC" w:rsidRPr="00900EBC">
          <w:rPr>
            <w:rFonts w:ascii="Courier New" w:eastAsia="Courier New" w:hAnsi="Courier New" w:cs="Courier New"/>
            <w:sz w:val="20"/>
            <w:szCs w:val="20"/>
          </w:rPr>
          <w:t>;</w:t>
        </w:r>
      </w:ins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(random #&lt;</w:t>
      </w:r>
      <w:r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AA70F9"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parcel from non-GTGP land parcels agents;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Add the parcel to GTGP land parcels agents;      </w:t>
      </w:r>
    </w:p>
    <w:p w:rsidR="00E94F94" w:rsidRDefault="00E94F94" w:rsidP="0095444B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E94F94" w:rsidRPr="00121330" w:rsidRDefault="00E94F94" w:rsidP="00E94F94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</w:p>
    <w:p w:rsidR="000374B6" w:rsidRDefault="00E94F94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89769E">
        <w:rPr>
          <w:rFonts w:ascii="Courier New" w:hAnsi="Courier New" w:cs="Courier New"/>
          <w:sz w:val="20"/>
          <w:szCs w:val="20"/>
        </w:rPr>
        <w:t>Age_1</w:t>
      </w:r>
      <w:r>
        <w:rPr>
          <w:rFonts w:ascii="Courier New" w:hAnsi="Courier New" w:cs="Courier New"/>
          <w:sz w:val="20"/>
          <w:szCs w:val="20"/>
        </w:rPr>
        <w:t xml:space="preserve"> + 1; ** age of </w:t>
      </w:r>
      <w:proofErr w:type="spellStart"/>
      <w:r>
        <w:rPr>
          <w:rFonts w:ascii="Courier New" w:hAnsi="Courier New" w:cs="Courier New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head increment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del w:id="51" w:author="XHDXKA" w:date="2017-07-20T11:04:00Z">
        <w:r w:rsidDel="00900EBC">
          <w:rPr>
            <w:rFonts w:ascii="Courier New" w:eastAsia="Courier New" w:hAnsi="Courier New" w:cs="Courier New"/>
            <w:sz w:val="20"/>
            <w:szCs w:val="20"/>
          </w:rPr>
          <w:delText>]</w:delText>
        </w:r>
      </w:del>
    </w:p>
    <w:p w:rsidR="000374B6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]</w:t>
      </w:r>
    </w:p>
    <w:p w:rsidR="0087402B" w:rsidRDefault="0087402B" w:rsidP="00E94F9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E94F94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91720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]</w:t>
      </w:r>
      <w:r w:rsidR="00994F0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2B074A" w:rsidP="002B074A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="005F30E2">
        <w:rPr>
          <w:rFonts w:ascii="Arial" w:eastAsia="Arial" w:hAnsi="Arial" w:cs="Arial"/>
          <w:b/>
          <w:i/>
          <w:sz w:val="20"/>
          <w:szCs w:val="20"/>
        </w:rPr>
        <w:t>GTGP-policy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</w:t>
      </w:r>
      <w:r>
        <w:rPr>
          <w:rFonts w:ascii="Courier New" w:eastAsia="Courier New" w:hAnsi="Courier New" w:cs="Courier New"/>
          <w:sz w:val="20"/>
          <w:szCs w:val="20"/>
        </w:rPr>
        <w:t>olicy</w:t>
      </w:r>
    </w:p>
    <w:p w:rsidR="00091720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[</w:t>
      </w: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_1: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270;</w:t>
      </w:r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_2: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135;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_3: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rice_puddy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270;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dry_land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135;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_4: first 4 year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800;</w:t>
      </w:r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after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4 year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200;</w:t>
      </w:r>
    </w:p>
    <w:p w:rsidR="00091720" w:rsidRDefault="005F30E2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/>
    <w:p w:rsidR="00091720" w:rsidRDefault="00091720" w:rsidP="00091720">
      <w:r>
        <w:rPr>
          <w:rFonts w:ascii="Arial" w:eastAsia="Arial" w:hAnsi="Arial" w:cs="Arial"/>
          <w:sz w:val="20"/>
          <w:szCs w:val="20"/>
        </w:rPr>
        <w:t xml:space="preserve"> </w:t>
      </w:r>
      <w:r>
        <w:t>]</w:t>
      </w:r>
    </w:p>
    <w:p w:rsidR="00091720" w:rsidRPr="00091720" w:rsidRDefault="00091720" w:rsidP="00091720"/>
    <w:p w:rsidR="00091720" w:rsidRDefault="00091720"/>
    <w:sectPr w:rsidR="0009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AF1B38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22841"/>
    <w:rsid w:val="000256AE"/>
    <w:rsid w:val="000374B6"/>
    <w:rsid w:val="00046B35"/>
    <w:rsid w:val="00054987"/>
    <w:rsid w:val="00080706"/>
    <w:rsid w:val="00091720"/>
    <w:rsid w:val="000A6076"/>
    <w:rsid w:val="000C5ED4"/>
    <w:rsid w:val="000C6BC8"/>
    <w:rsid w:val="000E4752"/>
    <w:rsid w:val="000F5B96"/>
    <w:rsid w:val="001134C4"/>
    <w:rsid w:val="00121330"/>
    <w:rsid w:val="00133C5E"/>
    <w:rsid w:val="00185D0F"/>
    <w:rsid w:val="00185EE4"/>
    <w:rsid w:val="001A7ED2"/>
    <w:rsid w:val="001D1170"/>
    <w:rsid w:val="001D46E2"/>
    <w:rsid w:val="001E7974"/>
    <w:rsid w:val="0021321C"/>
    <w:rsid w:val="002464F6"/>
    <w:rsid w:val="00254293"/>
    <w:rsid w:val="00257C26"/>
    <w:rsid w:val="002B073B"/>
    <w:rsid w:val="002B074A"/>
    <w:rsid w:val="002D615A"/>
    <w:rsid w:val="00316D66"/>
    <w:rsid w:val="003501A8"/>
    <w:rsid w:val="0038236C"/>
    <w:rsid w:val="003B3435"/>
    <w:rsid w:val="004107D1"/>
    <w:rsid w:val="0042729D"/>
    <w:rsid w:val="00437A63"/>
    <w:rsid w:val="004423B6"/>
    <w:rsid w:val="00462445"/>
    <w:rsid w:val="00467580"/>
    <w:rsid w:val="00485C3E"/>
    <w:rsid w:val="004C3C9B"/>
    <w:rsid w:val="004D3C6D"/>
    <w:rsid w:val="004E70DD"/>
    <w:rsid w:val="00504C8C"/>
    <w:rsid w:val="00506788"/>
    <w:rsid w:val="005201CA"/>
    <w:rsid w:val="00522557"/>
    <w:rsid w:val="005300F5"/>
    <w:rsid w:val="00532524"/>
    <w:rsid w:val="0056735C"/>
    <w:rsid w:val="00567ECB"/>
    <w:rsid w:val="005B3AA3"/>
    <w:rsid w:val="005E0F7A"/>
    <w:rsid w:val="005F30E2"/>
    <w:rsid w:val="00612FCE"/>
    <w:rsid w:val="006350BB"/>
    <w:rsid w:val="00637590"/>
    <w:rsid w:val="006518EB"/>
    <w:rsid w:val="00653D93"/>
    <w:rsid w:val="006C32D5"/>
    <w:rsid w:val="006C451A"/>
    <w:rsid w:val="006D6A28"/>
    <w:rsid w:val="006E12DC"/>
    <w:rsid w:val="006F613D"/>
    <w:rsid w:val="00703FEC"/>
    <w:rsid w:val="0076569C"/>
    <w:rsid w:val="0077605B"/>
    <w:rsid w:val="00793AAB"/>
    <w:rsid w:val="007D3210"/>
    <w:rsid w:val="0080026F"/>
    <w:rsid w:val="0080557F"/>
    <w:rsid w:val="0080558C"/>
    <w:rsid w:val="00811B5F"/>
    <w:rsid w:val="0082184F"/>
    <w:rsid w:val="0086040F"/>
    <w:rsid w:val="0086356F"/>
    <w:rsid w:val="0087402B"/>
    <w:rsid w:val="0089769E"/>
    <w:rsid w:val="008B00F6"/>
    <w:rsid w:val="008E1B32"/>
    <w:rsid w:val="008F0249"/>
    <w:rsid w:val="00900EBC"/>
    <w:rsid w:val="00920E83"/>
    <w:rsid w:val="00931FB1"/>
    <w:rsid w:val="00934CBA"/>
    <w:rsid w:val="0093573B"/>
    <w:rsid w:val="0095206B"/>
    <w:rsid w:val="0095444B"/>
    <w:rsid w:val="00966DE8"/>
    <w:rsid w:val="00973C8C"/>
    <w:rsid w:val="009841E0"/>
    <w:rsid w:val="00994F0C"/>
    <w:rsid w:val="009A2CFA"/>
    <w:rsid w:val="009B284D"/>
    <w:rsid w:val="009E06B6"/>
    <w:rsid w:val="009E1C36"/>
    <w:rsid w:val="009E56F5"/>
    <w:rsid w:val="00A43C0B"/>
    <w:rsid w:val="00A53CFF"/>
    <w:rsid w:val="00A55BCF"/>
    <w:rsid w:val="00A62D41"/>
    <w:rsid w:val="00A939CE"/>
    <w:rsid w:val="00A9447E"/>
    <w:rsid w:val="00AA2718"/>
    <w:rsid w:val="00AA4B3F"/>
    <w:rsid w:val="00AA70F9"/>
    <w:rsid w:val="00AC1433"/>
    <w:rsid w:val="00AC3B9C"/>
    <w:rsid w:val="00AE2BA7"/>
    <w:rsid w:val="00AF4A78"/>
    <w:rsid w:val="00AF69F3"/>
    <w:rsid w:val="00B03128"/>
    <w:rsid w:val="00B070A6"/>
    <w:rsid w:val="00B24A97"/>
    <w:rsid w:val="00B5778A"/>
    <w:rsid w:val="00B62B0F"/>
    <w:rsid w:val="00B77361"/>
    <w:rsid w:val="00B83292"/>
    <w:rsid w:val="00B92761"/>
    <w:rsid w:val="00BC5770"/>
    <w:rsid w:val="00BC5F2A"/>
    <w:rsid w:val="00BD512F"/>
    <w:rsid w:val="00BE7697"/>
    <w:rsid w:val="00C019EB"/>
    <w:rsid w:val="00C43B67"/>
    <w:rsid w:val="00C5101A"/>
    <w:rsid w:val="00C55525"/>
    <w:rsid w:val="00C8507E"/>
    <w:rsid w:val="00CA0095"/>
    <w:rsid w:val="00CB1A21"/>
    <w:rsid w:val="00CB7970"/>
    <w:rsid w:val="00CF4627"/>
    <w:rsid w:val="00D14CE3"/>
    <w:rsid w:val="00D512D2"/>
    <w:rsid w:val="00D74CDD"/>
    <w:rsid w:val="00D762BD"/>
    <w:rsid w:val="00D91015"/>
    <w:rsid w:val="00DA2889"/>
    <w:rsid w:val="00DA41A8"/>
    <w:rsid w:val="00DC72BC"/>
    <w:rsid w:val="00E113BB"/>
    <w:rsid w:val="00E20322"/>
    <w:rsid w:val="00E3507E"/>
    <w:rsid w:val="00E84A67"/>
    <w:rsid w:val="00E94F94"/>
    <w:rsid w:val="00EB4C53"/>
    <w:rsid w:val="00EC3FBE"/>
    <w:rsid w:val="00EE193D"/>
    <w:rsid w:val="00EF0FD2"/>
    <w:rsid w:val="00F31BB4"/>
    <w:rsid w:val="00F46D28"/>
    <w:rsid w:val="00F50B7B"/>
    <w:rsid w:val="00F64E7D"/>
    <w:rsid w:val="00F82CC9"/>
    <w:rsid w:val="00F94BD8"/>
    <w:rsid w:val="00F97423"/>
    <w:rsid w:val="00FA1FF9"/>
    <w:rsid w:val="00FA4624"/>
    <w:rsid w:val="00FC17C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57C4C-E4F2-4421-8AE6-7EB79BE5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3</cp:revision>
  <dcterms:created xsi:type="dcterms:W3CDTF">2017-07-20T18:02:00Z</dcterms:created>
  <dcterms:modified xsi:type="dcterms:W3CDTF">2017-07-20T18:20:00Z</dcterms:modified>
</cp:coreProperties>
</file>